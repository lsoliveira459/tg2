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FD9" w:rsidRPr="006A372B" w:rsidRDefault="00780464" w:rsidP="002C266A">
      <w:pPr>
        <w:jc w:val="center"/>
        <w:rPr>
          <w:rFonts w:ascii="Arial" w:hAnsi="Arial" w:cs="Arial"/>
          <w:szCs w:val="20"/>
        </w:rPr>
      </w:pPr>
      <w:r>
        <w:rPr>
          <w:rFonts w:ascii="Arial" w:hAnsi="Arial" w:cs="Arial"/>
          <w:noProof/>
        </w:rPr>
        <mc:AlternateContent>
          <mc:Choice Requires="wpg">
            <w:drawing>
              <wp:anchor distT="0" distB="0" distL="114300" distR="114300" simplePos="0" relativeHeight="251650048" behindDoc="0" locked="0" layoutInCell="1" allowOverlap="1">
                <wp:simplePos x="0" y="0"/>
                <wp:positionH relativeFrom="column">
                  <wp:posOffset>-916305</wp:posOffset>
                </wp:positionH>
                <wp:positionV relativeFrom="paragraph">
                  <wp:posOffset>-615950</wp:posOffset>
                </wp:positionV>
                <wp:extent cx="7589520" cy="3668395"/>
                <wp:effectExtent l="17145" t="12700" r="13335" b="5080"/>
                <wp:wrapNone/>
                <wp:docPr id="26"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3668395"/>
                          <a:chOff x="-25" y="-6"/>
                          <a:chExt cx="11952" cy="5777"/>
                        </a:xfrm>
                      </wpg:grpSpPr>
                      <wps:wsp>
                        <wps:cNvPr id="27" name="Freeform 75"/>
                        <wps:cNvSpPr>
                          <a:spLocks noChangeAspect="1"/>
                        </wps:cNvSpPr>
                        <wps:spPr bwMode="auto">
                          <a:xfrm>
                            <a:off x="-15" y="-6"/>
                            <a:ext cx="5835" cy="3272"/>
                          </a:xfrm>
                          <a:custGeom>
                            <a:avLst/>
                            <a:gdLst>
                              <a:gd name="T0" fmla="*/ 0 w 5835"/>
                              <a:gd name="T1" fmla="*/ 0 h 3272"/>
                              <a:gd name="T2" fmla="*/ 5834 w 5835"/>
                              <a:gd name="T3" fmla="*/ 1 h 3272"/>
                              <a:gd name="T4" fmla="*/ 5835 w 5835"/>
                              <a:gd name="T5" fmla="*/ 3272 h 3272"/>
                              <a:gd name="T6" fmla="*/ 5395 w 5835"/>
                              <a:gd name="T7" fmla="*/ 3262 h 3272"/>
                              <a:gd name="T8" fmla="*/ 4926 w 5835"/>
                              <a:gd name="T9" fmla="*/ 3216 h 3272"/>
                              <a:gd name="T10" fmla="*/ 4566 w 5835"/>
                              <a:gd name="T11" fmla="*/ 3126 h 3272"/>
                              <a:gd name="T12" fmla="*/ 4104 w 5835"/>
                              <a:gd name="T13" fmla="*/ 3011 h 3272"/>
                              <a:gd name="T14" fmla="*/ 3700 w 5835"/>
                              <a:gd name="T15" fmla="*/ 2830 h 3272"/>
                              <a:gd name="T16" fmla="*/ 2885 w 5835"/>
                              <a:gd name="T17" fmla="*/ 2372 h 3272"/>
                              <a:gd name="T18" fmla="*/ 2315 w 5835"/>
                              <a:gd name="T19" fmla="*/ 2002 h 3272"/>
                              <a:gd name="T20" fmla="*/ 1905 w 5835"/>
                              <a:gd name="T21" fmla="*/ 1712 h 3272"/>
                              <a:gd name="T22" fmla="*/ 1345 w 5835"/>
                              <a:gd name="T23" fmla="*/ 1222 h 3272"/>
                              <a:gd name="T24" fmla="*/ 875 w 5835"/>
                              <a:gd name="T25" fmla="*/ 842 h 3272"/>
                              <a:gd name="T26" fmla="*/ 468 w 5835"/>
                              <a:gd name="T27" fmla="*/ 620 h 3272"/>
                              <a:gd name="T28" fmla="*/ 13 w 5835"/>
                              <a:gd name="T29" fmla="*/ 493 h 3272"/>
                              <a:gd name="T30" fmla="*/ 0 w 5835"/>
                              <a:gd name="T31" fmla="*/ 0 h 3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835" h="3272">
                                <a:moveTo>
                                  <a:pt x="0" y="0"/>
                                </a:moveTo>
                                <a:lnTo>
                                  <a:pt x="5834" y="1"/>
                                </a:lnTo>
                                <a:lnTo>
                                  <a:pt x="5835" y="3272"/>
                                </a:lnTo>
                                <a:lnTo>
                                  <a:pt x="5395" y="3262"/>
                                </a:lnTo>
                                <a:lnTo>
                                  <a:pt x="4926" y="3216"/>
                                </a:lnTo>
                                <a:lnTo>
                                  <a:pt x="4566" y="3126"/>
                                </a:lnTo>
                                <a:lnTo>
                                  <a:pt x="4104" y="3011"/>
                                </a:lnTo>
                                <a:lnTo>
                                  <a:pt x="3700" y="2830"/>
                                </a:lnTo>
                                <a:lnTo>
                                  <a:pt x="2885" y="2372"/>
                                </a:lnTo>
                                <a:lnTo>
                                  <a:pt x="2315" y="2002"/>
                                </a:lnTo>
                                <a:lnTo>
                                  <a:pt x="1905" y="1712"/>
                                </a:lnTo>
                                <a:lnTo>
                                  <a:pt x="1345" y="1222"/>
                                </a:lnTo>
                                <a:lnTo>
                                  <a:pt x="875" y="842"/>
                                </a:lnTo>
                                <a:lnTo>
                                  <a:pt x="468" y="620"/>
                                </a:lnTo>
                                <a:lnTo>
                                  <a:pt x="13" y="493"/>
                                </a:lnTo>
                                <a:lnTo>
                                  <a:pt x="0" y="0"/>
                                </a:lnTo>
                                <a:close/>
                              </a:path>
                            </a:pathLst>
                          </a:custGeom>
                          <a:solidFill>
                            <a:srgbClr val="3399FF"/>
                          </a:solidFill>
                          <a:ln w="9525">
                            <a:solidFill>
                              <a:srgbClr val="3399FF"/>
                            </a:solidFill>
                            <a:round/>
                            <a:headEnd/>
                            <a:tailEnd/>
                          </a:ln>
                        </wps:spPr>
                        <wps:bodyPr rot="0" vert="horz" wrap="square" lIns="91440" tIns="45720" rIns="91440" bIns="45720" anchor="t" anchorCtr="0" upright="1">
                          <a:noAutofit/>
                        </wps:bodyPr>
                      </wps:wsp>
                      <wps:wsp>
                        <wps:cNvPr id="28" name="Freeform 79"/>
                        <wps:cNvSpPr>
                          <a:spLocks/>
                        </wps:cNvSpPr>
                        <wps:spPr bwMode="auto">
                          <a:xfrm>
                            <a:off x="-25" y="810"/>
                            <a:ext cx="5837" cy="4961"/>
                          </a:xfrm>
                          <a:custGeom>
                            <a:avLst/>
                            <a:gdLst>
                              <a:gd name="T0" fmla="*/ 15 w 5837"/>
                              <a:gd name="T1" fmla="*/ 0 h 4961"/>
                              <a:gd name="T2" fmla="*/ 325 w 5837"/>
                              <a:gd name="T3" fmla="*/ 80 h 4961"/>
                              <a:gd name="T4" fmla="*/ 720 w 5837"/>
                              <a:gd name="T5" fmla="*/ 306 h 4961"/>
                              <a:gd name="T6" fmla="*/ 1273 w 5837"/>
                              <a:gd name="T7" fmla="*/ 743 h 4961"/>
                              <a:gd name="T8" fmla="*/ 1826 w 5837"/>
                              <a:gd name="T9" fmla="*/ 1206 h 4961"/>
                              <a:gd name="T10" fmla="*/ 2469 w 5837"/>
                              <a:gd name="T11" fmla="*/ 1669 h 4961"/>
                              <a:gd name="T12" fmla="*/ 2885 w 5837"/>
                              <a:gd name="T13" fmla="*/ 1930 h 4961"/>
                              <a:gd name="T14" fmla="*/ 3355 w 5837"/>
                              <a:gd name="T15" fmla="*/ 2200 h 4961"/>
                              <a:gd name="T16" fmla="*/ 3775 w 5837"/>
                              <a:gd name="T17" fmla="*/ 2410 h 4961"/>
                              <a:gd name="T18" fmla="*/ 4305 w 5837"/>
                              <a:gd name="T19" fmla="*/ 2600 h 4961"/>
                              <a:gd name="T20" fmla="*/ 4911 w 5837"/>
                              <a:gd name="T21" fmla="*/ 2711 h 4961"/>
                              <a:gd name="T22" fmla="*/ 5439 w 5837"/>
                              <a:gd name="T23" fmla="*/ 2762 h 4961"/>
                              <a:gd name="T24" fmla="*/ 5815 w 5837"/>
                              <a:gd name="T25" fmla="*/ 2760 h 4961"/>
                              <a:gd name="T26" fmla="*/ 5837 w 5837"/>
                              <a:gd name="T27" fmla="*/ 4961 h 4961"/>
                              <a:gd name="T28" fmla="*/ 0 w 5837"/>
                              <a:gd name="T29" fmla="*/ 4961 h 4961"/>
                              <a:gd name="T30" fmla="*/ 15 w 5837"/>
                              <a:gd name="T31" fmla="*/ 0 h 49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837" h="4961">
                                <a:moveTo>
                                  <a:pt x="15" y="0"/>
                                </a:moveTo>
                                <a:lnTo>
                                  <a:pt x="325" y="80"/>
                                </a:lnTo>
                                <a:lnTo>
                                  <a:pt x="720" y="306"/>
                                </a:lnTo>
                                <a:lnTo>
                                  <a:pt x="1273" y="743"/>
                                </a:lnTo>
                                <a:lnTo>
                                  <a:pt x="1826" y="1206"/>
                                </a:lnTo>
                                <a:lnTo>
                                  <a:pt x="2469" y="1669"/>
                                </a:lnTo>
                                <a:lnTo>
                                  <a:pt x="2885" y="1930"/>
                                </a:lnTo>
                                <a:lnTo>
                                  <a:pt x="3355" y="2200"/>
                                </a:lnTo>
                                <a:lnTo>
                                  <a:pt x="3775" y="2410"/>
                                </a:lnTo>
                                <a:lnTo>
                                  <a:pt x="4305" y="2600"/>
                                </a:lnTo>
                                <a:lnTo>
                                  <a:pt x="4911" y="2711"/>
                                </a:lnTo>
                                <a:lnTo>
                                  <a:pt x="5439" y="2762"/>
                                </a:lnTo>
                                <a:lnTo>
                                  <a:pt x="5815" y="2760"/>
                                </a:lnTo>
                                <a:lnTo>
                                  <a:pt x="5837" y="4961"/>
                                </a:lnTo>
                                <a:lnTo>
                                  <a:pt x="0" y="4961"/>
                                </a:lnTo>
                                <a:lnTo>
                                  <a:pt x="15" y="0"/>
                                </a:lnTo>
                                <a:close/>
                              </a:path>
                            </a:pathLst>
                          </a:custGeom>
                          <a:solidFill>
                            <a:srgbClr val="00CC66">
                              <a:alpha val="80000"/>
                            </a:srgbClr>
                          </a:solidFill>
                          <a:ln w="9525">
                            <a:solidFill>
                              <a:srgbClr val="00CC66"/>
                            </a:solidFill>
                            <a:round/>
                            <a:headEnd/>
                            <a:tailEnd/>
                          </a:ln>
                        </wps:spPr>
                        <wps:bodyPr rot="0" vert="horz" wrap="square" lIns="91440" tIns="45720" rIns="91440" bIns="45720" anchor="t" anchorCtr="0" upright="1">
                          <a:noAutofit/>
                        </wps:bodyPr>
                      </wps:wsp>
                      <wps:wsp>
                        <wps:cNvPr id="29" name="Freeform 81"/>
                        <wps:cNvSpPr>
                          <a:spLocks/>
                        </wps:cNvSpPr>
                        <wps:spPr bwMode="auto">
                          <a:xfrm flipH="1">
                            <a:off x="6090" y="810"/>
                            <a:ext cx="5837" cy="4961"/>
                          </a:xfrm>
                          <a:custGeom>
                            <a:avLst/>
                            <a:gdLst>
                              <a:gd name="T0" fmla="*/ 15 w 5837"/>
                              <a:gd name="T1" fmla="*/ 0 h 4961"/>
                              <a:gd name="T2" fmla="*/ 325 w 5837"/>
                              <a:gd name="T3" fmla="*/ 80 h 4961"/>
                              <a:gd name="T4" fmla="*/ 720 w 5837"/>
                              <a:gd name="T5" fmla="*/ 306 h 4961"/>
                              <a:gd name="T6" fmla="*/ 1273 w 5837"/>
                              <a:gd name="T7" fmla="*/ 743 h 4961"/>
                              <a:gd name="T8" fmla="*/ 1826 w 5837"/>
                              <a:gd name="T9" fmla="*/ 1206 h 4961"/>
                              <a:gd name="T10" fmla="*/ 2469 w 5837"/>
                              <a:gd name="T11" fmla="*/ 1669 h 4961"/>
                              <a:gd name="T12" fmla="*/ 2885 w 5837"/>
                              <a:gd name="T13" fmla="*/ 1930 h 4961"/>
                              <a:gd name="T14" fmla="*/ 3355 w 5837"/>
                              <a:gd name="T15" fmla="*/ 2200 h 4961"/>
                              <a:gd name="T16" fmla="*/ 3775 w 5837"/>
                              <a:gd name="T17" fmla="*/ 2410 h 4961"/>
                              <a:gd name="T18" fmla="*/ 4305 w 5837"/>
                              <a:gd name="T19" fmla="*/ 2600 h 4961"/>
                              <a:gd name="T20" fmla="*/ 4911 w 5837"/>
                              <a:gd name="T21" fmla="*/ 2711 h 4961"/>
                              <a:gd name="T22" fmla="*/ 5439 w 5837"/>
                              <a:gd name="T23" fmla="*/ 2762 h 4961"/>
                              <a:gd name="T24" fmla="*/ 5815 w 5837"/>
                              <a:gd name="T25" fmla="*/ 2760 h 4961"/>
                              <a:gd name="T26" fmla="*/ 5837 w 5837"/>
                              <a:gd name="T27" fmla="*/ 4961 h 4961"/>
                              <a:gd name="T28" fmla="*/ 0 w 5837"/>
                              <a:gd name="T29" fmla="*/ 4961 h 4961"/>
                              <a:gd name="T30" fmla="*/ 15 w 5837"/>
                              <a:gd name="T31" fmla="*/ 0 h 49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837" h="4961">
                                <a:moveTo>
                                  <a:pt x="15" y="0"/>
                                </a:moveTo>
                                <a:lnTo>
                                  <a:pt x="325" y="80"/>
                                </a:lnTo>
                                <a:lnTo>
                                  <a:pt x="720" y="306"/>
                                </a:lnTo>
                                <a:lnTo>
                                  <a:pt x="1273" y="743"/>
                                </a:lnTo>
                                <a:lnTo>
                                  <a:pt x="1826" y="1206"/>
                                </a:lnTo>
                                <a:lnTo>
                                  <a:pt x="2469" y="1669"/>
                                </a:lnTo>
                                <a:lnTo>
                                  <a:pt x="2885" y="1930"/>
                                </a:lnTo>
                                <a:lnTo>
                                  <a:pt x="3355" y="2200"/>
                                </a:lnTo>
                                <a:lnTo>
                                  <a:pt x="3775" y="2410"/>
                                </a:lnTo>
                                <a:lnTo>
                                  <a:pt x="4305" y="2600"/>
                                </a:lnTo>
                                <a:lnTo>
                                  <a:pt x="4911" y="2711"/>
                                </a:lnTo>
                                <a:lnTo>
                                  <a:pt x="5439" y="2762"/>
                                </a:lnTo>
                                <a:lnTo>
                                  <a:pt x="5815" y="2760"/>
                                </a:lnTo>
                                <a:lnTo>
                                  <a:pt x="5837" y="4961"/>
                                </a:lnTo>
                                <a:lnTo>
                                  <a:pt x="0" y="4961"/>
                                </a:lnTo>
                                <a:lnTo>
                                  <a:pt x="15" y="0"/>
                                </a:lnTo>
                                <a:close/>
                              </a:path>
                            </a:pathLst>
                          </a:custGeom>
                          <a:solidFill>
                            <a:srgbClr val="00CC66">
                              <a:alpha val="80000"/>
                            </a:srgbClr>
                          </a:solidFill>
                          <a:ln w="9525">
                            <a:solidFill>
                              <a:srgbClr val="00CC66"/>
                            </a:solidFill>
                            <a:round/>
                            <a:headEnd/>
                            <a:tailEnd/>
                          </a:ln>
                        </wps:spPr>
                        <wps:bodyPr rot="0" vert="horz" wrap="square" lIns="91440" tIns="45720" rIns="91440" bIns="45720" anchor="t" anchorCtr="0" upright="1">
                          <a:noAutofit/>
                        </wps:bodyPr>
                      </wps:wsp>
                      <wps:wsp>
                        <wps:cNvPr id="30" name="Freeform 82"/>
                        <wps:cNvSpPr>
                          <a:spLocks noChangeAspect="1"/>
                        </wps:cNvSpPr>
                        <wps:spPr bwMode="auto">
                          <a:xfrm flipH="1">
                            <a:off x="6088" y="-6"/>
                            <a:ext cx="5835" cy="3272"/>
                          </a:xfrm>
                          <a:custGeom>
                            <a:avLst/>
                            <a:gdLst>
                              <a:gd name="T0" fmla="*/ 0 w 5835"/>
                              <a:gd name="T1" fmla="*/ 0 h 3272"/>
                              <a:gd name="T2" fmla="*/ 5834 w 5835"/>
                              <a:gd name="T3" fmla="*/ 1 h 3272"/>
                              <a:gd name="T4" fmla="*/ 5835 w 5835"/>
                              <a:gd name="T5" fmla="*/ 3272 h 3272"/>
                              <a:gd name="T6" fmla="*/ 5395 w 5835"/>
                              <a:gd name="T7" fmla="*/ 3262 h 3272"/>
                              <a:gd name="T8" fmla="*/ 4926 w 5835"/>
                              <a:gd name="T9" fmla="*/ 3216 h 3272"/>
                              <a:gd name="T10" fmla="*/ 4566 w 5835"/>
                              <a:gd name="T11" fmla="*/ 3126 h 3272"/>
                              <a:gd name="T12" fmla="*/ 4104 w 5835"/>
                              <a:gd name="T13" fmla="*/ 3011 h 3272"/>
                              <a:gd name="T14" fmla="*/ 3700 w 5835"/>
                              <a:gd name="T15" fmla="*/ 2830 h 3272"/>
                              <a:gd name="T16" fmla="*/ 2885 w 5835"/>
                              <a:gd name="T17" fmla="*/ 2372 h 3272"/>
                              <a:gd name="T18" fmla="*/ 2315 w 5835"/>
                              <a:gd name="T19" fmla="*/ 2002 h 3272"/>
                              <a:gd name="T20" fmla="*/ 1905 w 5835"/>
                              <a:gd name="T21" fmla="*/ 1712 h 3272"/>
                              <a:gd name="T22" fmla="*/ 1345 w 5835"/>
                              <a:gd name="T23" fmla="*/ 1222 h 3272"/>
                              <a:gd name="T24" fmla="*/ 875 w 5835"/>
                              <a:gd name="T25" fmla="*/ 842 h 3272"/>
                              <a:gd name="T26" fmla="*/ 468 w 5835"/>
                              <a:gd name="T27" fmla="*/ 620 h 3272"/>
                              <a:gd name="T28" fmla="*/ 13 w 5835"/>
                              <a:gd name="T29" fmla="*/ 493 h 3272"/>
                              <a:gd name="T30" fmla="*/ 0 w 5835"/>
                              <a:gd name="T31" fmla="*/ 0 h 3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835" h="3272">
                                <a:moveTo>
                                  <a:pt x="0" y="0"/>
                                </a:moveTo>
                                <a:lnTo>
                                  <a:pt x="5834" y="1"/>
                                </a:lnTo>
                                <a:lnTo>
                                  <a:pt x="5835" y="3272"/>
                                </a:lnTo>
                                <a:lnTo>
                                  <a:pt x="5395" y="3262"/>
                                </a:lnTo>
                                <a:lnTo>
                                  <a:pt x="4926" y="3216"/>
                                </a:lnTo>
                                <a:lnTo>
                                  <a:pt x="4566" y="3126"/>
                                </a:lnTo>
                                <a:lnTo>
                                  <a:pt x="4104" y="3011"/>
                                </a:lnTo>
                                <a:lnTo>
                                  <a:pt x="3700" y="2830"/>
                                </a:lnTo>
                                <a:lnTo>
                                  <a:pt x="2885" y="2372"/>
                                </a:lnTo>
                                <a:lnTo>
                                  <a:pt x="2315" y="2002"/>
                                </a:lnTo>
                                <a:lnTo>
                                  <a:pt x="1905" y="1712"/>
                                </a:lnTo>
                                <a:lnTo>
                                  <a:pt x="1345" y="1222"/>
                                </a:lnTo>
                                <a:lnTo>
                                  <a:pt x="875" y="842"/>
                                </a:lnTo>
                                <a:lnTo>
                                  <a:pt x="468" y="620"/>
                                </a:lnTo>
                                <a:lnTo>
                                  <a:pt x="13" y="493"/>
                                </a:lnTo>
                                <a:lnTo>
                                  <a:pt x="0" y="0"/>
                                </a:lnTo>
                                <a:close/>
                              </a:path>
                            </a:pathLst>
                          </a:custGeom>
                          <a:solidFill>
                            <a:srgbClr val="3399FF"/>
                          </a:solidFill>
                          <a:ln w="9525">
                            <a:solidFill>
                              <a:srgbClr val="3399FF"/>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3" o:spid="_x0000_s1026" style="position:absolute;margin-left:-72.15pt;margin-top:-48.5pt;width:597.6pt;height:288.85pt;z-index:251650048" coordorigin="-25,-6" coordsize="11952,5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">
                <v:shape id="Freeform 75" o:spid="_x0000_s1027" style="position:absolute;left:-15;top:-6;width:5835;height:3272;visibility:visible;mso-wrap-style:square;v-text-anchor:top" coordsize="5835,3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oI8UA&#10;AADbAAAADwAAAGRycy9kb3ducmV2LnhtbESPQWvCQBSE74X+h+UVetNNBGsbXUUEixWlmnrw+Mg+&#10;k2D2bdhdNf33XUHocZiZb5jJrDONuJLztWUFaT8BQVxYXXOp4PCz7L2D8AFZY2OZFPySh9n0+WmC&#10;mbY33tM1D6WIEPYZKqhCaDMpfVGRQd+3LXH0TtYZDFG6UmqHtwg3jRwkyZs0WHNcqLClRUXFOb8Y&#10;Bfk2Xe+P6fDz63u3M5t18SHdcKvU60s3H4MI1IX/8KO90goGI7h/iT9AT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agjxQAAANsAAAAPAAAAAAAAAAAAAAAAAJgCAABkcnMv&#10;ZG93bnJldi54bWxQSwUGAAAAAAQABAD1AAAAigMAAAAA&#10;" path="m,l5834,1r1,3271l5395,3262r-469,-46l4566,3126,4104,3011,3700,2830,2885,2372,2315,2002,1905,1712,1345,1222,875,842,468,620,13,493,,xe" fillcolor="#39f" strokecolor="#39f">
                  <v:path arrowok="t" o:connecttype="custom" o:connectlocs="0,0;5834,1;5835,3272;5395,3262;4926,3216;4566,3126;4104,3011;3700,2830;2885,2372;2315,2002;1905,1712;1345,1222;875,842;468,620;13,493;0,0" o:connectangles="0,0,0,0,0,0,0,0,0,0,0,0,0,0,0,0"/>
                  <o:lock v:ext="edit" aspectratio="t"/>
                </v:shape>
                <v:shape id="Freeform 79" o:spid="_x0000_s1028" style="position:absolute;left:-25;top:810;width:5837;height:4961;visibility:visible;mso-wrap-style:square;v-text-anchor:top" coordsize="5837,4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SJZ8AA&#10;AADbAAAADwAAAGRycy9kb3ducmV2LnhtbERPy0rDQBTdC/2H4RbcmUlTlJJmEkqL4EIQ0+r6krl5&#10;z52Qmbbx752F4PJw3lmxmFHcaHadZQWbKAZBXFndcaPgcn592oFwHlnjaJkU/JCDIl89ZJhqe+dP&#10;upW+ESGEXYoKWu+nVEpXtWTQRXYiDlxtZ4M+wLmResZ7CDejTOL4RRrsODS0ONGxpWoor0ZBt/TP&#10;1/ftdoP+Y/iuv5K+HMqTUo/r5bAH4Wnx/+I/95tWkISx4Uv4ATL/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SJZ8AAAADbAAAADwAAAAAAAAAAAAAAAACYAgAAZHJzL2Rvd25y&#10;ZXYueG1sUEsFBgAAAAAEAAQA9QAAAIUDAAAAAA==&#10;" path="m15,l325,80,720,306r553,437l1826,1206r643,463l2885,1930r470,270l3775,2410r530,190l4911,2711r528,51l5815,2760r22,2201l,4961,15,xe" fillcolor="#0c6" strokecolor="#0c6">
                  <v:fill opacity="52428f"/>
                  <v:path arrowok="t" o:connecttype="custom" o:connectlocs="15,0;325,80;720,306;1273,743;1826,1206;2469,1669;2885,1930;3355,2200;3775,2410;4305,2600;4911,2711;5439,2762;5815,2760;5837,4961;0,4961;15,0" o:connectangles="0,0,0,0,0,0,0,0,0,0,0,0,0,0,0,0"/>
                </v:shape>
                <v:shape id="Freeform 81" o:spid="_x0000_s1029" style="position:absolute;left:6090;top:810;width:5837;height:4961;flip:x;visibility:visible;mso-wrap-style:square;v-text-anchor:top" coordsize="5837,4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1vLsQA&#10;AADbAAAADwAAAGRycy9kb3ducmV2LnhtbESP3WrCQBSE7wu+w3KE3tWNKYqmWUWKYqFQ8Ke5PmRP&#10;k9Ds2XR3jenbdwuCl8PMfMPk68G0oifnG8sKppMEBHFpdcOVgvNp97QA4QOyxtYyKfglD+vV6CHH&#10;TNsrH6g/hkpECPsMFdQhdJmUvqzJoJ/Yjjh6X9YZDFG6SmqH1wg3rUyTZC4NNhwXauzotaby+3gx&#10;Cp5PP9uP/Tnt36mYFc7Nlp8NaqUex8PmBUSgIdzDt/abVpAu4f9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dby7EAAAA2wAAAA8AAAAAAAAAAAAAAAAAmAIAAGRycy9k&#10;b3ducmV2LnhtbFBLBQYAAAAABAAEAPUAAACJAwAAAAA=&#10;" path="m15,l325,80,720,306r553,437l1826,1206r643,463l2885,1930r470,270l3775,2410r530,190l4911,2711r528,51l5815,2760r22,2201l,4961,15,xe" fillcolor="#0c6" strokecolor="#0c6">
                  <v:fill opacity="52428f"/>
                  <v:path arrowok="t" o:connecttype="custom" o:connectlocs="15,0;325,80;720,306;1273,743;1826,1206;2469,1669;2885,1930;3355,2200;3775,2410;4305,2600;4911,2711;5439,2762;5815,2760;5837,4961;0,4961;15,0" o:connectangles="0,0,0,0,0,0,0,0,0,0,0,0,0,0,0,0"/>
                </v:shape>
                <v:shape id="Freeform 82" o:spid="_x0000_s1030" style="position:absolute;left:6088;top:-6;width:5835;height:3272;flip:x;visibility:visible;mso-wrap-style:square;v-text-anchor:top" coordsize="5835,3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4O5sAA&#10;AADbAAAADwAAAGRycy9kb3ducmV2LnhtbERPTWvCQBC9F/wPywi91Y1tEY2uIhaplxaMXrwN2TEJ&#10;ZmbD7hrTf989FHp8vO/VZuBW9eRD48TAdJKBIimdbaQycD7tX+agQkSx2DohAz8UYLMePa0wt+4h&#10;R+qLWKkUIiFHA3WMXa51KGtiDBPXkSTu6jxjTNBX2np8pHBu9WuWzTRjI6mhxo52NZW34s4GmC+H&#10;92v/OfMVu+Ij04uOv7+MeR4P2yWoSEP8F/+5D9bAW1qfvqQf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24O5sAAAADbAAAADwAAAAAAAAAAAAAAAACYAgAAZHJzL2Rvd25y&#10;ZXYueG1sUEsFBgAAAAAEAAQA9QAAAIUDAAAAAA==&#10;" path="m,l5834,1r1,3271l5395,3262r-469,-46l4566,3126,4104,3011,3700,2830,2885,2372,2315,2002,1905,1712,1345,1222,875,842,468,620,13,493,,xe" fillcolor="#39f" strokecolor="#39f">
                  <v:path arrowok="t" o:connecttype="custom" o:connectlocs="0,0;5834,1;5835,3272;5395,3262;4926,3216;4566,3126;4104,3011;3700,2830;2885,2372;2315,2002;1905,1712;1345,1222;875,842;468,620;13,493;0,0" o:connectangles="0,0,0,0,0,0,0,0,0,0,0,0,0,0,0,0"/>
                  <o:lock v:ext="edit" aspectratio="t"/>
                </v:shape>
              </v:group>
            </w:pict>
          </mc:Fallback>
        </mc:AlternateContent>
      </w:r>
    </w:p>
    <w:p w:rsidR="00C82FD9" w:rsidRPr="00E41637" w:rsidRDefault="00C82FD9" w:rsidP="002C266A">
      <w:pPr>
        <w:jc w:val="center"/>
        <w:rPr>
          <w:rFonts w:ascii="Arial" w:hAnsi="Arial" w:cs="Arial"/>
          <w:szCs w:val="20"/>
        </w:rPr>
      </w:pPr>
    </w:p>
    <w:p w:rsidR="008172B4" w:rsidRPr="006A372B" w:rsidRDefault="008172B4"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3E6187" w:rsidRPr="006A372B" w:rsidRDefault="00382110" w:rsidP="003E6187">
      <w:pPr>
        <w:jc w:val="center"/>
        <w:rPr>
          <w:rFonts w:ascii="Arial" w:hAnsi="Arial" w:cs="Arial"/>
          <w:b/>
          <w:sz w:val="36"/>
          <w:szCs w:val="36"/>
        </w:rPr>
      </w:pPr>
      <w:r w:rsidRPr="006A372B">
        <w:rPr>
          <w:rFonts w:ascii="Arial" w:hAnsi="Arial" w:cs="Arial"/>
          <w:b/>
          <w:sz w:val="36"/>
          <w:szCs w:val="36"/>
        </w:rPr>
        <w:t xml:space="preserve">TRABALHO DE </w:t>
      </w:r>
      <w:r w:rsidR="003E6187" w:rsidRPr="006A372B">
        <w:rPr>
          <w:rFonts w:ascii="Arial" w:hAnsi="Arial" w:cs="Arial"/>
          <w:b/>
          <w:sz w:val="36"/>
          <w:szCs w:val="36"/>
        </w:rPr>
        <w:t>GRADUAÇÃO</w:t>
      </w:r>
    </w:p>
    <w:p w:rsidR="003E6187" w:rsidRPr="006A372B" w:rsidRDefault="003E6187" w:rsidP="003E6187">
      <w:pPr>
        <w:jc w:val="both"/>
        <w:rPr>
          <w:rFonts w:ascii="Arial" w:hAnsi="Arial" w:cs="Arial"/>
          <w:sz w:val="20"/>
          <w:szCs w:val="20"/>
        </w:rPr>
      </w:pPr>
    </w:p>
    <w:p w:rsidR="003E6187" w:rsidRPr="006A372B" w:rsidRDefault="003E6187" w:rsidP="003E6187">
      <w:pPr>
        <w:jc w:val="both"/>
        <w:rPr>
          <w:rFonts w:ascii="Arial" w:hAnsi="Arial" w:cs="Arial"/>
          <w:sz w:val="20"/>
          <w:szCs w:val="20"/>
        </w:rPr>
      </w:pPr>
    </w:p>
    <w:p w:rsidR="00D6446A" w:rsidRPr="006A372B" w:rsidRDefault="00D6446A" w:rsidP="002C266A">
      <w:pPr>
        <w:jc w:val="center"/>
        <w:rPr>
          <w:rFonts w:ascii="Arial" w:hAnsi="Arial" w:cs="Arial"/>
          <w:szCs w:val="20"/>
        </w:rPr>
      </w:pPr>
      <w:r w:rsidRPr="00D6446A">
        <w:rPr>
          <w:rFonts w:ascii="Arial" w:hAnsi="Arial" w:cs="Arial"/>
          <w:b/>
          <w:sz w:val="40"/>
          <w:szCs w:val="48"/>
        </w:rPr>
        <w:t xml:space="preserve">Estudo Para Implementação De Reconfiguração Dinâmica Em Instrumentação, Automação e </w:t>
      </w:r>
      <w:proofErr w:type="gramStart"/>
      <w:r w:rsidRPr="00D6446A">
        <w:rPr>
          <w:rFonts w:ascii="Arial" w:hAnsi="Arial" w:cs="Arial"/>
          <w:b/>
          <w:sz w:val="40"/>
          <w:szCs w:val="48"/>
        </w:rPr>
        <w:t>Controle</w:t>
      </w:r>
      <w:proofErr w:type="gramEnd"/>
    </w:p>
    <w:p w:rsidR="00D6446A" w:rsidRDefault="00D6446A" w:rsidP="002C266A">
      <w:pPr>
        <w:jc w:val="center"/>
        <w:rPr>
          <w:rFonts w:ascii="Arial" w:hAnsi="Arial" w:cs="Arial"/>
          <w:sz w:val="32"/>
          <w:szCs w:val="32"/>
        </w:rPr>
      </w:pPr>
    </w:p>
    <w:p w:rsidR="00C82FD9" w:rsidRPr="006A372B" w:rsidRDefault="0031382F" w:rsidP="002C266A">
      <w:pPr>
        <w:jc w:val="center"/>
        <w:rPr>
          <w:rFonts w:ascii="Arial" w:hAnsi="Arial" w:cs="Arial"/>
          <w:sz w:val="32"/>
          <w:szCs w:val="32"/>
        </w:rPr>
      </w:pPr>
      <w:r w:rsidRPr="006A372B">
        <w:rPr>
          <w:rFonts w:ascii="Arial" w:hAnsi="Arial" w:cs="Arial"/>
          <w:sz w:val="32"/>
          <w:szCs w:val="32"/>
        </w:rPr>
        <w:t>Por,</w:t>
      </w:r>
    </w:p>
    <w:p w:rsidR="0060621C" w:rsidRDefault="00D6446A" w:rsidP="00D6446A">
      <w:pPr>
        <w:jc w:val="center"/>
        <w:rPr>
          <w:rFonts w:ascii="Arial" w:hAnsi="Arial" w:cs="Arial"/>
          <w:b/>
          <w:sz w:val="32"/>
          <w:szCs w:val="32"/>
        </w:rPr>
      </w:pPr>
      <w:r>
        <w:rPr>
          <w:rFonts w:ascii="Arial" w:hAnsi="Arial" w:cs="Arial"/>
          <w:b/>
          <w:sz w:val="32"/>
          <w:szCs w:val="32"/>
        </w:rPr>
        <w:t>Lucas Sousa de Oliveira</w:t>
      </w:r>
      <w:bookmarkStart w:id="0" w:name="_GoBack"/>
      <w:bookmarkEnd w:id="0"/>
    </w:p>
    <w:p w:rsidR="0031382F" w:rsidRPr="006A372B" w:rsidRDefault="0031382F" w:rsidP="002C266A">
      <w:pPr>
        <w:jc w:val="center"/>
        <w:rPr>
          <w:rFonts w:ascii="Arial" w:hAnsi="Arial" w:cs="Arial"/>
          <w:szCs w:val="20"/>
        </w:rPr>
      </w:pPr>
    </w:p>
    <w:p w:rsidR="0031382F" w:rsidRPr="006A372B" w:rsidRDefault="0031382F" w:rsidP="002C266A">
      <w:pPr>
        <w:jc w:val="center"/>
        <w:rPr>
          <w:rFonts w:ascii="Arial" w:hAnsi="Arial" w:cs="Arial"/>
          <w:szCs w:val="20"/>
        </w:rPr>
      </w:pPr>
    </w:p>
    <w:p w:rsidR="003A1029" w:rsidRPr="006A372B" w:rsidRDefault="003E6187" w:rsidP="003A1029">
      <w:pPr>
        <w:jc w:val="center"/>
        <w:rPr>
          <w:rFonts w:ascii="Arial" w:hAnsi="Arial" w:cs="Arial"/>
          <w:szCs w:val="20"/>
        </w:rPr>
      </w:pPr>
      <w:r w:rsidRPr="006A372B">
        <w:rPr>
          <w:rFonts w:ascii="Arial" w:hAnsi="Arial" w:cs="Arial"/>
          <w:b/>
          <w:szCs w:val="20"/>
        </w:rPr>
        <w:t xml:space="preserve">Brasília, </w:t>
      </w:r>
      <w:r w:rsidR="00D6446A">
        <w:rPr>
          <w:rFonts w:ascii="Arial" w:hAnsi="Arial" w:cs="Arial"/>
          <w:b/>
          <w:szCs w:val="20"/>
        </w:rPr>
        <w:t>Dezembro</w:t>
      </w:r>
      <w:r w:rsidR="006065FF" w:rsidRPr="006A372B">
        <w:rPr>
          <w:rFonts w:ascii="Arial" w:hAnsi="Arial" w:cs="Arial"/>
          <w:b/>
          <w:szCs w:val="20"/>
        </w:rPr>
        <w:t xml:space="preserve"> </w:t>
      </w:r>
      <w:r w:rsidR="00D6446A">
        <w:rPr>
          <w:rFonts w:ascii="Arial" w:hAnsi="Arial" w:cs="Arial"/>
          <w:b/>
          <w:szCs w:val="20"/>
        </w:rPr>
        <w:t>de 2013</w:t>
      </w:r>
      <w:r w:rsidR="00841B9D">
        <w:rPr>
          <w:rFonts w:ascii="Arial" w:hAnsi="Arial" w:cs="Arial"/>
          <w:b/>
          <w:noProof/>
          <w:sz w:val="40"/>
          <w:szCs w:val="48"/>
        </w:rPr>
        <w:drawing>
          <wp:inline distT="0" distB="0" distL="0" distR="0">
            <wp:extent cx="3924300" cy="3162300"/>
            <wp:effectExtent l="19050" t="0" r="0" b="0"/>
            <wp:docPr id="1" name="Imagem 1" descr="LOGO_MECATRO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CATRONICA"/>
                    <pic:cNvPicPr>
                      <a:picLocks noChangeAspect="1" noChangeArrowheads="1"/>
                    </pic:cNvPicPr>
                  </pic:nvPicPr>
                  <pic:blipFill>
                    <a:blip r:embed="rId8" cstate="print"/>
                    <a:srcRect/>
                    <a:stretch>
                      <a:fillRect/>
                    </a:stretch>
                  </pic:blipFill>
                  <pic:spPr bwMode="auto">
                    <a:xfrm>
                      <a:off x="0" y="0"/>
                      <a:ext cx="3924300" cy="3162300"/>
                    </a:xfrm>
                    <a:prstGeom prst="rect">
                      <a:avLst/>
                    </a:prstGeom>
                    <a:noFill/>
                    <a:ln w="9525">
                      <a:noFill/>
                      <a:miter lim="800000"/>
                      <a:headEnd/>
                      <a:tailEnd/>
                    </a:ln>
                  </pic:spPr>
                </pic:pic>
              </a:graphicData>
            </a:graphic>
          </wp:inline>
        </w:drawing>
      </w: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C82FD9" w:rsidRPr="006A372B" w:rsidRDefault="00C82FD9" w:rsidP="002C266A">
      <w:pPr>
        <w:jc w:val="center"/>
        <w:rPr>
          <w:rFonts w:ascii="Arial" w:hAnsi="Arial" w:cs="Arial"/>
          <w:szCs w:val="20"/>
        </w:rPr>
      </w:pPr>
    </w:p>
    <w:p w:rsidR="00131181" w:rsidRPr="006A372B" w:rsidRDefault="00484AEB" w:rsidP="002C266A">
      <w:pPr>
        <w:jc w:val="center"/>
        <w:rPr>
          <w:rFonts w:ascii="Arial" w:hAnsi="Arial" w:cs="Arial"/>
          <w:szCs w:val="20"/>
        </w:rPr>
      </w:pPr>
      <w:r w:rsidRPr="006A372B">
        <w:rPr>
          <w:rFonts w:ascii="Arial" w:hAnsi="Arial" w:cs="Arial"/>
          <w:szCs w:val="20"/>
        </w:rPr>
        <w:t>UNIVERSIDADE DE BRASILIA</w:t>
      </w:r>
    </w:p>
    <w:p w:rsidR="00484AEB" w:rsidRPr="006A372B" w:rsidRDefault="002C266A" w:rsidP="002C266A">
      <w:pPr>
        <w:jc w:val="center"/>
        <w:rPr>
          <w:rFonts w:ascii="Arial" w:hAnsi="Arial" w:cs="Arial"/>
          <w:szCs w:val="20"/>
        </w:rPr>
      </w:pPr>
      <w:r w:rsidRPr="006A372B">
        <w:rPr>
          <w:rFonts w:ascii="Arial" w:hAnsi="Arial" w:cs="Arial"/>
          <w:szCs w:val="20"/>
        </w:rPr>
        <w:t>Faculdade de Tecnologia</w:t>
      </w:r>
    </w:p>
    <w:p w:rsidR="00484AEB" w:rsidRPr="006A372B" w:rsidRDefault="00382110" w:rsidP="002C266A">
      <w:pPr>
        <w:jc w:val="center"/>
        <w:rPr>
          <w:rFonts w:ascii="Arial" w:hAnsi="Arial" w:cs="Arial"/>
          <w:szCs w:val="20"/>
        </w:rPr>
      </w:pPr>
      <w:r w:rsidRPr="006A372B">
        <w:rPr>
          <w:rFonts w:ascii="Arial" w:hAnsi="Arial" w:cs="Arial"/>
          <w:szCs w:val="20"/>
        </w:rPr>
        <w:t>Curso de Graduação em Engenharia de Controle e Automação</w:t>
      </w:r>
    </w:p>
    <w:p w:rsidR="00484AEB" w:rsidRPr="006A372B" w:rsidRDefault="00484AEB" w:rsidP="00131181">
      <w:pPr>
        <w:jc w:val="both"/>
        <w:rPr>
          <w:rFonts w:ascii="Arial" w:hAnsi="Arial" w:cs="Arial"/>
          <w:sz w:val="20"/>
          <w:szCs w:val="20"/>
        </w:rPr>
      </w:pPr>
    </w:p>
    <w:p w:rsidR="00484AEB" w:rsidRPr="006A372B" w:rsidRDefault="00484AEB" w:rsidP="00131181">
      <w:pPr>
        <w:jc w:val="both"/>
        <w:rPr>
          <w:rFonts w:ascii="Arial" w:hAnsi="Arial" w:cs="Arial"/>
          <w:sz w:val="20"/>
          <w:szCs w:val="20"/>
        </w:rPr>
      </w:pPr>
    </w:p>
    <w:p w:rsidR="002C266A" w:rsidRPr="006A372B" w:rsidRDefault="002C266A" w:rsidP="00131181">
      <w:pPr>
        <w:jc w:val="both"/>
        <w:rPr>
          <w:rFonts w:ascii="Arial" w:hAnsi="Arial" w:cs="Arial"/>
          <w:sz w:val="20"/>
          <w:szCs w:val="20"/>
        </w:rPr>
      </w:pPr>
    </w:p>
    <w:p w:rsidR="002C266A" w:rsidRPr="006A372B" w:rsidRDefault="002C266A" w:rsidP="00131181">
      <w:pPr>
        <w:jc w:val="both"/>
        <w:rPr>
          <w:rFonts w:ascii="Arial" w:hAnsi="Arial" w:cs="Arial"/>
          <w:sz w:val="20"/>
          <w:szCs w:val="20"/>
        </w:rPr>
      </w:pPr>
    </w:p>
    <w:p w:rsidR="002C266A" w:rsidRPr="006A372B" w:rsidRDefault="002C266A" w:rsidP="00131181">
      <w:pPr>
        <w:jc w:val="both"/>
        <w:rPr>
          <w:rFonts w:ascii="Arial" w:hAnsi="Arial" w:cs="Arial"/>
          <w:sz w:val="20"/>
          <w:szCs w:val="20"/>
        </w:rPr>
      </w:pPr>
    </w:p>
    <w:p w:rsidR="002C266A" w:rsidRPr="006A372B" w:rsidRDefault="002C266A" w:rsidP="00131181">
      <w:pPr>
        <w:jc w:val="both"/>
        <w:rPr>
          <w:rFonts w:ascii="Arial" w:hAnsi="Arial" w:cs="Arial"/>
          <w:sz w:val="20"/>
          <w:szCs w:val="20"/>
        </w:rPr>
      </w:pPr>
    </w:p>
    <w:p w:rsidR="002C266A" w:rsidRPr="006A372B" w:rsidRDefault="002C266A" w:rsidP="00131181">
      <w:pPr>
        <w:jc w:val="both"/>
        <w:rPr>
          <w:rFonts w:ascii="Arial" w:hAnsi="Arial" w:cs="Arial"/>
          <w:sz w:val="20"/>
          <w:szCs w:val="20"/>
        </w:rPr>
      </w:pPr>
    </w:p>
    <w:p w:rsidR="00484AEB" w:rsidRPr="006A372B" w:rsidRDefault="00484AEB" w:rsidP="00131181">
      <w:pPr>
        <w:jc w:val="both"/>
        <w:rPr>
          <w:rFonts w:ascii="Arial" w:hAnsi="Arial" w:cs="Arial"/>
          <w:sz w:val="20"/>
          <w:szCs w:val="20"/>
        </w:rPr>
      </w:pPr>
    </w:p>
    <w:p w:rsidR="00484AEB" w:rsidRPr="006A372B" w:rsidRDefault="00484AEB" w:rsidP="00131181">
      <w:pPr>
        <w:jc w:val="both"/>
        <w:rPr>
          <w:rFonts w:ascii="Arial" w:hAnsi="Arial" w:cs="Arial"/>
          <w:sz w:val="20"/>
          <w:szCs w:val="20"/>
        </w:rPr>
      </w:pPr>
    </w:p>
    <w:p w:rsidR="00484AEB" w:rsidRPr="006A372B" w:rsidRDefault="00484AEB" w:rsidP="00131181">
      <w:pPr>
        <w:jc w:val="both"/>
        <w:rPr>
          <w:rFonts w:ascii="Arial" w:hAnsi="Arial" w:cs="Arial"/>
          <w:sz w:val="20"/>
          <w:szCs w:val="20"/>
        </w:rPr>
      </w:pPr>
    </w:p>
    <w:p w:rsidR="00484AEB" w:rsidRPr="006A372B" w:rsidRDefault="00382110" w:rsidP="002C266A">
      <w:pPr>
        <w:jc w:val="center"/>
        <w:rPr>
          <w:rFonts w:ascii="Arial" w:hAnsi="Arial" w:cs="Arial"/>
          <w:sz w:val="36"/>
          <w:szCs w:val="36"/>
        </w:rPr>
      </w:pPr>
      <w:r w:rsidRPr="006A372B">
        <w:rPr>
          <w:rFonts w:ascii="Arial" w:hAnsi="Arial" w:cs="Arial"/>
          <w:sz w:val="36"/>
          <w:szCs w:val="36"/>
        </w:rPr>
        <w:t xml:space="preserve">TRABALHO DE </w:t>
      </w:r>
      <w:r w:rsidR="00484AEB" w:rsidRPr="006A372B">
        <w:rPr>
          <w:rFonts w:ascii="Arial" w:hAnsi="Arial" w:cs="Arial"/>
          <w:sz w:val="36"/>
          <w:szCs w:val="36"/>
        </w:rPr>
        <w:t>GRADUAÇÃO</w:t>
      </w:r>
    </w:p>
    <w:p w:rsidR="00484AEB" w:rsidRPr="006A372B" w:rsidRDefault="00484AEB" w:rsidP="00131181">
      <w:pPr>
        <w:jc w:val="both"/>
        <w:rPr>
          <w:rFonts w:ascii="Arial" w:hAnsi="Arial" w:cs="Arial"/>
          <w:sz w:val="20"/>
          <w:szCs w:val="20"/>
        </w:rPr>
      </w:pPr>
    </w:p>
    <w:p w:rsidR="00484AEB" w:rsidRPr="006A372B" w:rsidRDefault="00484AEB" w:rsidP="00131181">
      <w:pPr>
        <w:jc w:val="both"/>
        <w:rPr>
          <w:rFonts w:ascii="Arial" w:hAnsi="Arial" w:cs="Arial"/>
          <w:sz w:val="20"/>
          <w:szCs w:val="20"/>
        </w:rPr>
      </w:pPr>
    </w:p>
    <w:p w:rsidR="00484AEB" w:rsidRPr="006A372B" w:rsidRDefault="00D6446A" w:rsidP="00D6446A">
      <w:pPr>
        <w:jc w:val="center"/>
        <w:rPr>
          <w:rFonts w:ascii="Arial" w:hAnsi="Arial" w:cs="Arial"/>
          <w:sz w:val="20"/>
          <w:szCs w:val="20"/>
        </w:rPr>
      </w:pPr>
      <w:r w:rsidRPr="00D6446A">
        <w:rPr>
          <w:rFonts w:ascii="Arial" w:hAnsi="Arial" w:cs="Arial"/>
          <w:b/>
          <w:sz w:val="40"/>
          <w:szCs w:val="48"/>
        </w:rPr>
        <w:t xml:space="preserve">Estudo Para Implementação De Reconfiguração Dinâmica Em Instrumentação, Automação e </w:t>
      </w:r>
      <w:proofErr w:type="gramStart"/>
      <w:r w:rsidRPr="00D6446A">
        <w:rPr>
          <w:rFonts w:ascii="Arial" w:hAnsi="Arial" w:cs="Arial"/>
          <w:b/>
          <w:sz w:val="40"/>
          <w:szCs w:val="48"/>
        </w:rPr>
        <w:t>Controle</w:t>
      </w:r>
      <w:proofErr w:type="gramEnd"/>
    </w:p>
    <w:p w:rsidR="00484AEB" w:rsidRPr="006A372B" w:rsidRDefault="00484AEB" w:rsidP="00131181">
      <w:pPr>
        <w:jc w:val="both"/>
        <w:rPr>
          <w:rFonts w:ascii="Arial" w:hAnsi="Arial" w:cs="Arial"/>
          <w:sz w:val="20"/>
          <w:szCs w:val="20"/>
        </w:rPr>
      </w:pPr>
    </w:p>
    <w:p w:rsidR="00484AEB" w:rsidRPr="006A372B" w:rsidRDefault="00484AEB" w:rsidP="002C266A">
      <w:pPr>
        <w:jc w:val="center"/>
        <w:rPr>
          <w:rFonts w:ascii="Arial" w:hAnsi="Arial" w:cs="Arial"/>
          <w:szCs w:val="20"/>
        </w:rPr>
      </w:pPr>
      <w:r w:rsidRPr="006A372B">
        <w:rPr>
          <w:rFonts w:ascii="Arial" w:hAnsi="Arial" w:cs="Arial"/>
          <w:szCs w:val="20"/>
        </w:rPr>
        <w:t>P</w:t>
      </w:r>
      <w:r w:rsidR="002C266A" w:rsidRPr="006A372B">
        <w:rPr>
          <w:rFonts w:ascii="Arial" w:hAnsi="Arial" w:cs="Arial"/>
          <w:szCs w:val="20"/>
        </w:rPr>
        <w:t>OR</w:t>
      </w:r>
      <w:r w:rsidRPr="006A372B">
        <w:rPr>
          <w:rFonts w:ascii="Arial" w:hAnsi="Arial" w:cs="Arial"/>
          <w:szCs w:val="20"/>
        </w:rPr>
        <w:t>,</w:t>
      </w:r>
    </w:p>
    <w:p w:rsidR="00484AEB" w:rsidRPr="006A372B" w:rsidRDefault="00484AEB" w:rsidP="002C266A">
      <w:pPr>
        <w:jc w:val="center"/>
        <w:rPr>
          <w:rFonts w:ascii="Arial" w:hAnsi="Arial" w:cs="Arial"/>
          <w:szCs w:val="20"/>
        </w:rPr>
      </w:pPr>
    </w:p>
    <w:p w:rsidR="00484AEB" w:rsidRPr="000D5B57" w:rsidRDefault="002C266A" w:rsidP="002C266A">
      <w:pPr>
        <w:jc w:val="center"/>
        <w:rPr>
          <w:rFonts w:ascii="Arial" w:hAnsi="Arial" w:cs="Arial"/>
          <w:b/>
          <w:szCs w:val="20"/>
        </w:rPr>
      </w:pPr>
      <w:r w:rsidRPr="000D5B57">
        <w:rPr>
          <w:rFonts w:ascii="Arial" w:hAnsi="Arial" w:cs="Arial"/>
          <w:b/>
          <w:szCs w:val="20"/>
        </w:rPr>
        <w:t>Nome do Aluno</w:t>
      </w:r>
      <w:r w:rsidR="0060621C" w:rsidRPr="000D5B57">
        <w:rPr>
          <w:rFonts w:ascii="Arial" w:hAnsi="Arial" w:cs="Arial"/>
          <w:b/>
          <w:szCs w:val="20"/>
        </w:rPr>
        <w:t xml:space="preserve"> </w:t>
      </w:r>
      <w:proofErr w:type="gramStart"/>
      <w:r w:rsidR="0060621C" w:rsidRPr="000D5B57">
        <w:rPr>
          <w:rFonts w:ascii="Arial" w:hAnsi="Arial" w:cs="Arial"/>
          <w:b/>
          <w:szCs w:val="20"/>
        </w:rPr>
        <w:t>1</w:t>
      </w:r>
      <w:proofErr w:type="gramEnd"/>
    </w:p>
    <w:p w:rsidR="0060621C" w:rsidRPr="000D5B57" w:rsidRDefault="0060621C" w:rsidP="0060621C">
      <w:pPr>
        <w:jc w:val="center"/>
        <w:rPr>
          <w:rFonts w:ascii="Arial" w:hAnsi="Arial" w:cs="Arial"/>
          <w:b/>
          <w:szCs w:val="20"/>
        </w:rPr>
      </w:pPr>
      <w:r w:rsidRPr="000D5B57">
        <w:rPr>
          <w:rFonts w:ascii="Arial" w:hAnsi="Arial" w:cs="Arial"/>
          <w:b/>
          <w:szCs w:val="20"/>
        </w:rPr>
        <w:t xml:space="preserve">Nome do Aluno </w:t>
      </w:r>
      <w:proofErr w:type="gramStart"/>
      <w:r w:rsidRPr="000D5B57">
        <w:rPr>
          <w:rFonts w:ascii="Arial" w:hAnsi="Arial" w:cs="Arial"/>
          <w:b/>
          <w:szCs w:val="20"/>
        </w:rPr>
        <w:t>2</w:t>
      </w:r>
      <w:proofErr w:type="gramEnd"/>
      <w:r w:rsidR="006A7576" w:rsidRPr="000D5B57">
        <w:rPr>
          <w:rFonts w:ascii="Arial" w:hAnsi="Arial" w:cs="Arial"/>
          <w:b/>
          <w:szCs w:val="20"/>
        </w:rPr>
        <w:t xml:space="preserve"> </w:t>
      </w:r>
      <w:r w:rsidR="006A7576" w:rsidRPr="000D5B57">
        <w:rPr>
          <w:rFonts w:ascii="Arial" w:hAnsi="Arial" w:cs="Arial"/>
          <w:sz w:val="20"/>
          <w:szCs w:val="20"/>
        </w:rPr>
        <w:t>(se houver)</w:t>
      </w:r>
    </w:p>
    <w:p w:rsidR="002C266A" w:rsidRPr="006A372B" w:rsidRDefault="002C266A" w:rsidP="002C266A">
      <w:pPr>
        <w:jc w:val="center"/>
        <w:rPr>
          <w:rFonts w:ascii="Arial" w:hAnsi="Arial" w:cs="Arial"/>
          <w:szCs w:val="20"/>
        </w:rPr>
      </w:pPr>
    </w:p>
    <w:p w:rsidR="002C266A" w:rsidRPr="006A372B" w:rsidRDefault="002C266A" w:rsidP="002C266A">
      <w:pPr>
        <w:jc w:val="center"/>
        <w:rPr>
          <w:rFonts w:ascii="Arial" w:hAnsi="Arial" w:cs="Arial"/>
          <w:szCs w:val="20"/>
        </w:rPr>
      </w:pPr>
    </w:p>
    <w:p w:rsidR="002C266A" w:rsidRPr="006A372B" w:rsidRDefault="002C266A" w:rsidP="002C266A">
      <w:pPr>
        <w:jc w:val="center"/>
        <w:rPr>
          <w:rFonts w:ascii="Arial" w:hAnsi="Arial" w:cs="Arial"/>
          <w:szCs w:val="20"/>
        </w:rPr>
      </w:pPr>
    </w:p>
    <w:p w:rsidR="002C266A" w:rsidRPr="006A372B" w:rsidRDefault="002C266A" w:rsidP="002C266A">
      <w:pPr>
        <w:jc w:val="center"/>
        <w:rPr>
          <w:rFonts w:ascii="Arial" w:hAnsi="Arial" w:cs="Arial"/>
          <w:szCs w:val="20"/>
        </w:rPr>
      </w:pPr>
      <w:r w:rsidRPr="006A372B">
        <w:rPr>
          <w:rFonts w:ascii="Arial" w:hAnsi="Arial" w:cs="Arial"/>
          <w:szCs w:val="20"/>
        </w:rPr>
        <w:t>Relatório submetido como requisito parcial para obtenção</w:t>
      </w:r>
    </w:p>
    <w:p w:rsidR="002C266A" w:rsidRPr="006A372B" w:rsidRDefault="002C266A" w:rsidP="002C266A">
      <w:pPr>
        <w:jc w:val="center"/>
        <w:rPr>
          <w:rFonts w:ascii="Arial" w:hAnsi="Arial" w:cs="Arial"/>
          <w:szCs w:val="20"/>
        </w:rPr>
      </w:pPr>
      <w:proofErr w:type="gramStart"/>
      <w:r w:rsidRPr="006A372B">
        <w:rPr>
          <w:rFonts w:ascii="Arial" w:hAnsi="Arial" w:cs="Arial"/>
          <w:szCs w:val="20"/>
        </w:rPr>
        <w:t>do</w:t>
      </w:r>
      <w:proofErr w:type="gramEnd"/>
      <w:r w:rsidRPr="006A372B">
        <w:rPr>
          <w:rFonts w:ascii="Arial" w:hAnsi="Arial" w:cs="Arial"/>
          <w:szCs w:val="20"/>
        </w:rPr>
        <w:t xml:space="preserve"> grau de Engenheiro </w:t>
      </w:r>
      <w:r w:rsidR="00382110" w:rsidRPr="006A372B">
        <w:rPr>
          <w:rFonts w:ascii="Arial" w:hAnsi="Arial" w:cs="Arial"/>
          <w:szCs w:val="20"/>
        </w:rPr>
        <w:t>de Controle e Automação</w:t>
      </w:r>
      <w:r w:rsidRPr="006A372B">
        <w:rPr>
          <w:rFonts w:ascii="Arial" w:hAnsi="Arial" w:cs="Arial"/>
          <w:szCs w:val="20"/>
        </w:rPr>
        <w:t>.</w:t>
      </w:r>
    </w:p>
    <w:p w:rsidR="002C266A" w:rsidRPr="006A372B" w:rsidRDefault="002C266A" w:rsidP="002C266A">
      <w:pPr>
        <w:jc w:val="center"/>
        <w:rPr>
          <w:rFonts w:ascii="Arial" w:hAnsi="Arial" w:cs="Arial"/>
          <w:szCs w:val="20"/>
        </w:rPr>
      </w:pPr>
    </w:p>
    <w:p w:rsidR="002C266A" w:rsidRPr="006A372B" w:rsidRDefault="002C266A" w:rsidP="002C266A">
      <w:pPr>
        <w:jc w:val="center"/>
        <w:rPr>
          <w:rFonts w:ascii="Arial" w:hAnsi="Arial" w:cs="Arial"/>
          <w:szCs w:val="20"/>
        </w:rPr>
      </w:pPr>
    </w:p>
    <w:p w:rsidR="002C266A" w:rsidRPr="006A372B" w:rsidRDefault="002C266A" w:rsidP="002C266A">
      <w:pPr>
        <w:jc w:val="center"/>
        <w:rPr>
          <w:rFonts w:ascii="Arial" w:hAnsi="Arial" w:cs="Arial"/>
          <w:b/>
          <w:szCs w:val="20"/>
        </w:rPr>
      </w:pPr>
      <w:r w:rsidRPr="006A372B">
        <w:rPr>
          <w:rFonts w:ascii="Arial" w:hAnsi="Arial" w:cs="Arial"/>
          <w:b/>
          <w:szCs w:val="20"/>
        </w:rPr>
        <w:t>Banca Examinadora</w:t>
      </w:r>
    </w:p>
    <w:tbl>
      <w:tblPr>
        <w:tblStyle w:val="Tabelacomgrade"/>
        <w:tblW w:w="9564" w:type="dxa"/>
        <w:tblInd w:w="108" w:type="dxa"/>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958"/>
        <w:gridCol w:w="4606"/>
      </w:tblGrid>
      <w:tr w:rsidR="0060621C" w:rsidRPr="006A372B">
        <w:tc>
          <w:tcPr>
            <w:tcW w:w="4958" w:type="dxa"/>
            <w:tcBorders>
              <w:top w:val="nil"/>
              <w:bottom w:val="nil"/>
            </w:tcBorders>
            <w:vAlign w:val="bottom"/>
          </w:tcPr>
          <w:p w:rsidR="0060621C" w:rsidRPr="001A45CB" w:rsidRDefault="0060621C" w:rsidP="003B4CF9">
            <w:pPr>
              <w:spacing w:before="120"/>
              <w:rPr>
                <w:rFonts w:ascii="Arial" w:hAnsi="Arial" w:cs="Arial"/>
                <w:sz w:val="22"/>
                <w:szCs w:val="22"/>
              </w:rPr>
            </w:pPr>
            <w:proofErr w:type="gramStart"/>
            <w:r w:rsidRPr="001A45CB">
              <w:rPr>
                <w:rFonts w:ascii="Arial" w:hAnsi="Arial" w:cs="Arial"/>
                <w:sz w:val="22"/>
                <w:szCs w:val="22"/>
              </w:rPr>
              <w:t>Prof.</w:t>
            </w:r>
            <w:proofErr w:type="gramEnd"/>
            <w:r w:rsidRPr="001A45CB">
              <w:rPr>
                <w:rFonts w:ascii="Arial" w:hAnsi="Arial" w:cs="Arial"/>
                <w:sz w:val="22"/>
                <w:szCs w:val="22"/>
              </w:rPr>
              <w:t xml:space="preserve"> Fulano de Tal 1, UnB/ EN</w:t>
            </w:r>
            <w:r w:rsidR="001A45CB" w:rsidRPr="001A45CB">
              <w:rPr>
                <w:rFonts w:ascii="Arial" w:hAnsi="Arial" w:cs="Arial"/>
                <w:sz w:val="22"/>
                <w:szCs w:val="22"/>
              </w:rPr>
              <w:t>E</w:t>
            </w:r>
            <w:r w:rsidRPr="001A45CB">
              <w:rPr>
                <w:rFonts w:ascii="Arial" w:hAnsi="Arial" w:cs="Arial"/>
                <w:sz w:val="22"/>
                <w:szCs w:val="22"/>
              </w:rPr>
              <w:t xml:space="preserve"> (Orientador)</w:t>
            </w:r>
          </w:p>
        </w:tc>
        <w:tc>
          <w:tcPr>
            <w:tcW w:w="4606" w:type="dxa"/>
            <w:tcBorders>
              <w:top w:val="nil"/>
              <w:bottom w:val="single" w:sz="4" w:space="0" w:color="auto"/>
            </w:tcBorders>
          </w:tcPr>
          <w:p w:rsidR="0060621C" w:rsidRPr="006A372B" w:rsidRDefault="0060621C" w:rsidP="0060621C">
            <w:pPr>
              <w:spacing w:before="120" w:after="120"/>
              <w:jc w:val="center"/>
              <w:rPr>
                <w:rFonts w:ascii="Arial" w:hAnsi="Arial" w:cs="Arial"/>
                <w:szCs w:val="20"/>
              </w:rPr>
            </w:pPr>
          </w:p>
        </w:tc>
      </w:tr>
      <w:tr w:rsidR="0060621C" w:rsidRPr="006A372B">
        <w:tc>
          <w:tcPr>
            <w:tcW w:w="4958" w:type="dxa"/>
            <w:tcBorders>
              <w:top w:val="nil"/>
              <w:bottom w:val="nil"/>
            </w:tcBorders>
            <w:vAlign w:val="bottom"/>
          </w:tcPr>
          <w:p w:rsidR="0060621C" w:rsidRPr="001A45CB" w:rsidRDefault="0060621C" w:rsidP="003B4CF9">
            <w:pPr>
              <w:spacing w:before="120"/>
              <w:rPr>
                <w:rFonts w:ascii="Arial" w:hAnsi="Arial" w:cs="Arial"/>
                <w:sz w:val="22"/>
                <w:szCs w:val="22"/>
              </w:rPr>
            </w:pPr>
            <w:proofErr w:type="gramStart"/>
            <w:r w:rsidRPr="001A45CB">
              <w:rPr>
                <w:rFonts w:ascii="Arial" w:hAnsi="Arial" w:cs="Arial"/>
                <w:sz w:val="22"/>
                <w:szCs w:val="22"/>
              </w:rPr>
              <w:t>Prof.</w:t>
            </w:r>
            <w:proofErr w:type="gramEnd"/>
            <w:r w:rsidRPr="001A45CB">
              <w:rPr>
                <w:rFonts w:ascii="Arial" w:hAnsi="Arial" w:cs="Arial"/>
                <w:sz w:val="22"/>
                <w:szCs w:val="22"/>
              </w:rPr>
              <w:t xml:space="preserve"> Fulano de Tal 2, UnB/ </w:t>
            </w:r>
            <w:r w:rsidR="001A45CB" w:rsidRPr="001A45CB">
              <w:rPr>
                <w:rFonts w:ascii="Arial" w:hAnsi="Arial" w:cs="Arial"/>
                <w:sz w:val="22"/>
                <w:szCs w:val="22"/>
              </w:rPr>
              <w:t>CIC</w:t>
            </w:r>
          </w:p>
        </w:tc>
        <w:tc>
          <w:tcPr>
            <w:tcW w:w="4606" w:type="dxa"/>
            <w:tcBorders>
              <w:top w:val="single" w:sz="4" w:space="0" w:color="auto"/>
              <w:bottom w:val="single" w:sz="4" w:space="0" w:color="auto"/>
            </w:tcBorders>
          </w:tcPr>
          <w:p w:rsidR="0060621C" w:rsidRPr="006A372B" w:rsidRDefault="0060621C" w:rsidP="0060621C">
            <w:pPr>
              <w:spacing w:before="120" w:after="120"/>
              <w:jc w:val="center"/>
              <w:rPr>
                <w:rFonts w:ascii="Arial" w:hAnsi="Arial" w:cs="Arial"/>
                <w:szCs w:val="20"/>
              </w:rPr>
            </w:pPr>
          </w:p>
        </w:tc>
      </w:tr>
    </w:tbl>
    <w:p w:rsidR="002C266A" w:rsidRPr="006A372B" w:rsidRDefault="002C266A" w:rsidP="002C266A">
      <w:pPr>
        <w:jc w:val="center"/>
        <w:rPr>
          <w:rFonts w:ascii="Arial" w:hAnsi="Arial" w:cs="Arial"/>
          <w:szCs w:val="20"/>
        </w:rPr>
      </w:pPr>
    </w:p>
    <w:p w:rsidR="00B57615" w:rsidRPr="006A372B" w:rsidRDefault="00B57615" w:rsidP="002C266A">
      <w:pPr>
        <w:jc w:val="center"/>
        <w:rPr>
          <w:rFonts w:ascii="Arial" w:hAnsi="Arial" w:cs="Arial"/>
          <w:szCs w:val="20"/>
        </w:rPr>
      </w:pPr>
    </w:p>
    <w:p w:rsidR="00B57615" w:rsidRPr="006A372B" w:rsidRDefault="00B57615" w:rsidP="002C266A">
      <w:pPr>
        <w:jc w:val="center"/>
        <w:rPr>
          <w:rFonts w:ascii="Arial" w:hAnsi="Arial" w:cs="Arial"/>
          <w:szCs w:val="20"/>
        </w:rPr>
      </w:pPr>
    </w:p>
    <w:p w:rsidR="00B57615" w:rsidRPr="006A372B" w:rsidRDefault="00B57615" w:rsidP="002C266A">
      <w:pPr>
        <w:jc w:val="center"/>
        <w:rPr>
          <w:rFonts w:ascii="Arial" w:hAnsi="Arial" w:cs="Arial"/>
          <w:szCs w:val="20"/>
        </w:rPr>
      </w:pPr>
    </w:p>
    <w:p w:rsidR="0013088D" w:rsidRPr="000D5B57" w:rsidRDefault="003B4CF9" w:rsidP="00141A28">
      <w:pPr>
        <w:pStyle w:val="Rodap"/>
        <w:tabs>
          <w:tab w:val="clear" w:pos="8838"/>
        </w:tabs>
        <w:ind w:right="-1"/>
        <w:jc w:val="center"/>
        <w:rPr>
          <w:rFonts w:ascii="Arial" w:hAnsi="Arial" w:cs="Arial"/>
          <w:szCs w:val="20"/>
        </w:rPr>
      </w:pPr>
      <w:r w:rsidRPr="000D5B57">
        <w:rPr>
          <w:rFonts w:ascii="Arial" w:hAnsi="Arial" w:cs="Arial"/>
          <w:szCs w:val="20"/>
        </w:rPr>
        <w:t xml:space="preserve">Brasília, </w:t>
      </w:r>
      <w:r w:rsidR="00D6446A">
        <w:rPr>
          <w:rFonts w:ascii="Arial" w:hAnsi="Arial" w:cs="Arial"/>
          <w:szCs w:val="20"/>
        </w:rPr>
        <w:t>Dezembro</w:t>
      </w:r>
      <w:r w:rsidR="000D5B57" w:rsidRPr="000D5B57">
        <w:rPr>
          <w:rFonts w:ascii="Arial" w:hAnsi="Arial" w:cs="Arial"/>
          <w:szCs w:val="20"/>
        </w:rPr>
        <w:t xml:space="preserve"> de </w:t>
      </w:r>
      <w:proofErr w:type="gramStart"/>
      <w:r w:rsidR="00D6446A">
        <w:rPr>
          <w:rFonts w:ascii="Arial" w:hAnsi="Arial" w:cs="Arial"/>
          <w:szCs w:val="20"/>
        </w:rPr>
        <w:t>2013</w:t>
      </w:r>
      <w:proofErr w:type="gramEnd"/>
    </w:p>
    <w:p w:rsidR="00382110" w:rsidRPr="006A372B" w:rsidRDefault="00382110" w:rsidP="00141A28">
      <w:pPr>
        <w:pStyle w:val="Rodap"/>
        <w:tabs>
          <w:tab w:val="clear" w:pos="8838"/>
        </w:tabs>
        <w:ind w:right="-1"/>
        <w:jc w:val="center"/>
        <w:rPr>
          <w:rFonts w:ascii="Arial" w:hAnsi="Arial" w:cs="Arial"/>
          <w:sz w:val="20"/>
          <w:szCs w:val="20"/>
        </w:rPr>
      </w:pPr>
    </w:p>
    <w:p w:rsidR="00382110" w:rsidRPr="00A871AA" w:rsidRDefault="00382110" w:rsidP="00382110">
      <w:pPr>
        <w:rPr>
          <w:rFonts w:ascii="Arial" w:hAnsi="Arial" w:cs="Arial"/>
          <w:b/>
        </w:rPr>
      </w:pPr>
      <w:r w:rsidRPr="006A372B">
        <w:rPr>
          <w:rFonts w:ascii="Arial" w:hAnsi="Arial" w:cs="Arial"/>
          <w:sz w:val="20"/>
          <w:szCs w:val="20"/>
        </w:rPr>
        <w:br w:type="page"/>
      </w:r>
      <w:r w:rsidRPr="00A871AA">
        <w:rPr>
          <w:rFonts w:ascii="Arial" w:hAnsi="Arial" w:cs="Arial"/>
          <w:b/>
        </w:rPr>
        <w:lastRenderedPageBreak/>
        <w:t>FICHA CATALOGRÁFICA</w:t>
      </w:r>
    </w:p>
    <w:tbl>
      <w:tblPr>
        <w:tblW w:w="91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180"/>
      </w:tblGrid>
      <w:tr w:rsidR="00382110" w:rsidRPr="007B6B27">
        <w:tc>
          <w:tcPr>
            <w:tcW w:w="9180" w:type="dxa"/>
          </w:tcPr>
          <w:p w:rsidR="00382110" w:rsidRPr="00A871AA" w:rsidRDefault="00A0242A" w:rsidP="00A851D3">
            <w:pPr>
              <w:rPr>
                <w:rFonts w:ascii="Arial" w:hAnsi="Arial" w:cs="Arial"/>
                <w:sz w:val="22"/>
                <w:szCs w:val="22"/>
              </w:rPr>
            </w:pPr>
            <w:r>
              <w:rPr>
                <w:rFonts w:ascii="Arial" w:hAnsi="Arial" w:cs="Arial"/>
                <w:sz w:val="22"/>
                <w:szCs w:val="22"/>
              </w:rPr>
              <w:t>LUCAS SOUSA DE OLIVEIRA</w:t>
            </w:r>
          </w:p>
          <w:p w:rsidR="00D05914" w:rsidRPr="00A871AA" w:rsidRDefault="00A0242A" w:rsidP="00A62738">
            <w:pPr>
              <w:pStyle w:val="Corpodetexto"/>
            </w:pPr>
            <w:r>
              <w:t xml:space="preserve">Estudo Para </w:t>
            </w:r>
            <w:proofErr w:type="gramStart"/>
            <w:r>
              <w:t>Implementação</w:t>
            </w:r>
            <w:proofErr w:type="gramEnd"/>
            <w:r>
              <w:t xml:space="preserve"> De Reconfiguração Dinâmica Em Instrumentação, Automação e Controle</w:t>
            </w:r>
            <w:r w:rsidR="00382110" w:rsidRPr="00A871AA">
              <w:t xml:space="preserve">, </w:t>
            </w:r>
          </w:p>
          <w:p w:rsidR="00D05914" w:rsidRPr="00A871AA" w:rsidRDefault="00382110" w:rsidP="00A62738">
            <w:pPr>
              <w:pStyle w:val="Corpodetexto"/>
            </w:pPr>
            <w:r w:rsidRPr="00A871AA">
              <w:t xml:space="preserve">[Distrito Federal] </w:t>
            </w:r>
            <w:r w:rsidR="007B6B27">
              <w:t>2013</w:t>
            </w:r>
            <w:r w:rsidRPr="00A871AA">
              <w:t>.</w:t>
            </w:r>
          </w:p>
          <w:p w:rsidR="00382110" w:rsidRPr="00A871AA" w:rsidRDefault="00382110" w:rsidP="00A62738">
            <w:pPr>
              <w:pStyle w:val="Corpodetexto"/>
            </w:pPr>
            <w:proofErr w:type="spellStart"/>
            <w:r w:rsidRPr="00A871AA">
              <w:t>xii</w:t>
            </w:r>
            <w:proofErr w:type="spellEnd"/>
            <w:r w:rsidRPr="00A871AA">
              <w:t xml:space="preserve">, </w:t>
            </w:r>
            <w:r w:rsidR="009821C5">
              <w:t>74</w:t>
            </w:r>
            <w:r w:rsidRPr="00A871AA">
              <w:t>p</w:t>
            </w:r>
            <w:proofErr w:type="gramStart"/>
            <w:r w:rsidRPr="00A871AA">
              <w:t>.,</w:t>
            </w:r>
            <w:proofErr w:type="gramEnd"/>
            <w:r w:rsidRPr="00A871AA">
              <w:t xml:space="preserve"> </w:t>
            </w:r>
            <w:smartTag w:uri="urn:schemas-microsoft-com:office:smarttags" w:element="metricconverter">
              <w:smartTagPr>
                <w:attr w:name="ProductID" w:val="297 mm"/>
              </w:smartTagPr>
              <w:r w:rsidRPr="00A871AA">
                <w:t>297 mm</w:t>
              </w:r>
            </w:smartTag>
            <w:r w:rsidRPr="00A871AA">
              <w:t xml:space="preserve"> (</w:t>
            </w:r>
            <w:r w:rsidR="00D05914" w:rsidRPr="00A871AA">
              <w:t>FT/UnB, Engenheiro</w:t>
            </w:r>
            <w:r w:rsidRPr="00A871AA">
              <w:t xml:space="preserve">, </w:t>
            </w:r>
            <w:r w:rsidR="00D05914" w:rsidRPr="00A871AA">
              <w:t xml:space="preserve">Controle e Automação, </w:t>
            </w:r>
            <w:r w:rsidR="007B6B27">
              <w:t>2013</w:t>
            </w:r>
            <w:r w:rsidRPr="00A871AA">
              <w:t xml:space="preserve">). </w:t>
            </w:r>
            <w:r w:rsidR="00D05914" w:rsidRPr="00A871AA">
              <w:t>Trabalho de Graduação – Universidade de Brasília.</w:t>
            </w:r>
            <w:r w:rsidR="007B6B27">
              <w:t xml:space="preserve"> </w:t>
            </w:r>
            <w:r w:rsidRPr="00A871AA">
              <w:t>Faculdade de Tecnologia.</w:t>
            </w:r>
          </w:p>
          <w:p w:rsidR="00382110" w:rsidRPr="00A871AA" w:rsidRDefault="00382110" w:rsidP="00A851D3">
            <w:pPr>
              <w:rPr>
                <w:rFonts w:ascii="Arial" w:hAnsi="Arial" w:cs="Arial"/>
                <w:sz w:val="22"/>
                <w:szCs w:val="22"/>
              </w:rPr>
            </w:pPr>
            <w:r w:rsidRPr="00A871AA">
              <w:rPr>
                <w:rFonts w:ascii="Arial" w:hAnsi="Arial" w:cs="Arial"/>
                <w:sz w:val="22"/>
                <w:szCs w:val="22"/>
              </w:rPr>
              <w:t>1.</w:t>
            </w:r>
            <w:r w:rsidR="00A0242A">
              <w:rPr>
                <w:rFonts w:ascii="Arial" w:hAnsi="Arial" w:cs="Arial"/>
                <w:sz w:val="22"/>
                <w:szCs w:val="22"/>
              </w:rPr>
              <w:t xml:space="preserve"> Reconfiguração Dinâmica</w:t>
            </w:r>
            <w:r w:rsidRPr="00A871AA">
              <w:rPr>
                <w:rFonts w:ascii="Arial" w:hAnsi="Arial" w:cs="Arial"/>
                <w:sz w:val="22"/>
                <w:szCs w:val="22"/>
              </w:rPr>
              <w:t xml:space="preserve">                            </w:t>
            </w:r>
            <w:r w:rsidR="00093878">
              <w:rPr>
                <w:rFonts w:ascii="Arial" w:hAnsi="Arial" w:cs="Arial"/>
                <w:sz w:val="22"/>
                <w:szCs w:val="22"/>
              </w:rPr>
              <w:t xml:space="preserve">     </w:t>
            </w:r>
            <w:proofErr w:type="gramStart"/>
            <w:r w:rsidR="00093878">
              <w:rPr>
                <w:rFonts w:ascii="Arial" w:hAnsi="Arial" w:cs="Arial"/>
                <w:sz w:val="22"/>
                <w:szCs w:val="22"/>
              </w:rPr>
              <w:t>2</w:t>
            </w:r>
            <w:proofErr w:type="gramEnd"/>
            <w:r w:rsidR="00093878">
              <w:rPr>
                <w:rFonts w:ascii="Arial" w:hAnsi="Arial" w:cs="Arial"/>
                <w:sz w:val="22"/>
                <w:szCs w:val="22"/>
              </w:rPr>
              <w:t>.</w:t>
            </w:r>
            <w:r w:rsidR="00A0242A">
              <w:rPr>
                <w:rFonts w:ascii="Arial" w:hAnsi="Arial" w:cs="Arial"/>
                <w:sz w:val="22"/>
                <w:szCs w:val="22"/>
              </w:rPr>
              <w:t xml:space="preserve"> Autorreconfiguração </w:t>
            </w:r>
          </w:p>
          <w:p w:rsidR="00093878" w:rsidRDefault="00382110" w:rsidP="00A851D3">
            <w:pPr>
              <w:rPr>
                <w:rFonts w:ascii="Arial" w:hAnsi="Arial" w:cs="Arial"/>
                <w:sz w:val="22"/>
                <w:szCs w:val="22"/>
              </w:rPr>
            </w:pPr>
            <w:r w:rsidRPr="00A871AA">
              <w:rPr>
                <w:rFonts w:ascii="Arial" w:hAnsi="Arial" w:cs="Arial"/>
                <w:sz w:val="22"/>
                <w:szCs w:val="22"/>
              </w:rPr>
              <w:t>3.</w:t>
            </w:r>
            <w:r w:rsidR="00A0242A">
              <w:rPr>
                <w:rFonts w:ascii="Arial" w:hAnsi="Arial" w:cs="Arial"/>
                <w:sz w:val="22"/>
                <w:szCs w:val="22"/>
              </w:rPr>
              <w:t xml:space="preserve"> </w:t>
            </w:r>
            <w:proofErr w:type="spellStart"/>
            <w:r w:rsidR="00A0242A">
              <w:rPr>
                <w:rFonts w:ascii="Arial" w:hAnsi="Arial" w:cs="Arial"/>
                <w:sz w:val="22"/>
                <w:szCs w:val="22"/>
              </w:rPr>
              <w:t>Xilinx</w:t>
            </w:r>
            <w:proofErr w:type="spellEnd"/>
            <w:r w:rsidR="00A0242A">
              <w:rPr>
                <w:rFonts w:ascii="Arial" w:hAnsi="Arial" w:cs="Arial"/>
                <w:sz w:val="22"/>
                <w:szCs w:val="22"/>
              </w:rPr>
              <w:t xml:space="preserve">                                                           </w:t>
            </w:r>
            <w:r w:rsidR="009821C5">
              <w:rPr>
                <w:rFonts w:ascii="Arial" w:hAnsi="Arial" w:cs="Arial"/>
                <w:sz w:val="22"/>
                <w:szCs w:val="22"/>
              </w:rPr>
              <w:t xml:space="preserve">      </w:t>
            </w:r>
            <w:proofErr w:type="gramStart"/>
            <w:r w:rsidR="00093878">
              <w:rPr>
                <w:rFonts w:ascii="Arial" w:hAnsi="Arial" w:cs="Arial"/>
                <w:sz w:val="22"/>
                <w:szCs w:val="22"/>
              </w:rPr>
              <w:t>4</w:t>
            </w:r>
            <w:proofErr w:type="gramEnd"/>
            <w:r w:rsidR="00093878">
              <w:rPr>
                <w:rFonts w:ascii="Arial" w:hAnsi="Arial" w:cs="Arial"/>
                <w:sz w:val="22"/>
                <w:szCs w:val="22"/>
              </w:rPr>
              <w:t>.</w:t>
            </w:r>
            <w:r w:rsidR="00A0242A">
              <w:rPr>
                <w:rFonts w:ascii="Arial" w:hAnsi="Arial" w:cs="Arial"/>
                <w:sz w:val="22"/>
                <w:szCs w:val="22"/>
              </w:rPr>
              <w:t xml:space="preserve"> </w:t>
            </w:r>
            <w:proofErr w:type="spellStart"/>
            <w:proofErr w:type="gramStart"/>
            <w:r w:rsidR="00A0242A">
              <w:rPr>
                <w:rFonts w:ascii="Arial" w:hAnsi="Arial" w:cs="Arial"/>
                <w:sz w:val="22"/>
                <w:szCs w:val="22"/>
              </w:rPr>
              <w:t>MicroBlaze</w:t>
            </w:r>
            <w:proofErr w:type="spellEnd"/>
            <w:proofErr w:type="gramEnd"/>
          </w:p>
          <w:p w:rsidR="009821C5" w:rsidRDefault="009821C5" w:rsidP="00A851D3">
            <w:pPr>
              <w:rPr>
                <w:rFonts w:ascii="Arial" w:hAnsi="Arial" w:cs="Arial"/>
                <w:sz w:val="22"/>
                <w:szCs w:val="22"/>
              </w:rPr>
            </w:pPr>
            <w:r>
              <w:rPr>
                <w:rFonts w:ascii="Arial" w:hAnsi="Arial" w:cs="Arial"/>
                <w:sz w:val="22"/>
                <w:szCs w:val="22"/>
              </w:rPr>
              <w:t xml:space="preserve">5. DDR3                                                                </w:t>
            </w:r>
            <w:proofErr w:type="gramStart"/>
            <w:r>
              <w:rPr>
                <w:rFonts w:ascii="Arial" w:hAnsi="Arial" w:cs="Arial"/>
                <w:sz w:val="22"/>
                <w:szCs w:val="22"/>
              </w:rPr>
              <w:t>6</w:t>
            </w:r>
            <w:proofErr w:type="gramEnd"/>
            <w:r>
              <w:rPr>
                <w:rFonts w:ascii="Arial" w:hAnsi="Arial" w:cs="Arial"/>
                <w:sz w:val="22"/>
                <w:szCs w:val="22"/>
              </w:rPr>
              <w:t>. Periféricos</w:t>
            </w:r>
          </w:p>
          <w:p w:rsidR="00A0242A" w:rsidRPr="00A871AA" w:rsidRDefault="00A0242A" w:rsidP="00A851D3">
            <w:pPr>
              <w:rPr>
                <w:rFonts w:ascii="Arial" w:hAnsi="Arial" w:cs="Arial"/>
                <w:sz w:val="22"/>
                <w:szCs w:val="22"/>
              </w:rPr>
            </w:pPr>
          </w:p>
          <w:p w:rsidR="00382110" w:rsidRPr="006A372B" w:rsidRDefault="00382110" w:rsidP="00D9201F">
            <w:pPr>
              <w:rPr>
                <w:rFonts w:ascii="Arial" w:hAnsi="Arial" w:cs="Arial"/>
                <w:b/>
              </w:rPr>
            </w:pPr>
            <w:r w:rsidRPr="00A871AA">
              <w:rPr>
                <w:rFonts w:ascii="Arial" w:hAnsi="Arial" w:cs="Arial"/>
                <w:sz w:val="22"/>
                <w:szCs w:val="22"/>
              </w:rPr>
              <w:t xml:space="preserve">I. </w:t>
            </w:r>
            <w:r w:rsidR="00D05914" w:rsidRPr="00A871AA">
              <w:rPr>
                <w:rFonts w:ascii="Arial" w:hAnsi="Arial" w:cs="Arial"/>
                <w:sz w:val="22"/>
                <w:szCs w:val="22"/>
              </w:rPr>
              <w:t>Mecatrônica/FT</w:t>
            </w:r>
            <w:r w:rsidRPr="00A871AA">
              <w:rPr>
                <w:rFonts w:ascii="Arial" w:hAnsi="Arial" w:cs="Arial"/>
                <w:sz w:val="22"/>
                <w:szCs w:val="22"/>
              </w:rPr>
              <w:t xml:space="preserve">/UnB                                          II. </w:t>
            </w:r>
            <w:r w:rsidR="00D9201F" w:rsidRPr="00D9201F">
              <w:rPr>
                <w:rFonts w:ascii="Arial" w:hAnsi="Arial" w:cs="Arial"/>
                <w:sz w:val="22"/>
                <w:szCs w:val="22"/>
              </w:rPr>
              <w:t xml:space="preserve">Estudo Para Implementação De Reconfiguração Dinâmica Em Instrumentação, Automação e Controle </w:t>
            </w:r>
            <w:r w:rsidRPr="00A871AA">
              <w:rPr>
                <w:rFonts w:ascii="Arial" w:hAnsi="Arial" w:cs="Arial"/>
                <w:sz w:val="22"/>
                <w:szCs w:val="22"/>
              </w:rPr>
              <w:t>(</w:t>
            </w:r>
            <w:r w:rsidR="00D9201F">
              <w:rPr>
                <w:rFonts w:ascii="Arial" w:hAnsi="Arial" w:cs="Arial"/>
                <w:sz w:val="22"/>
                <w:szCs w:val="22"/>
              </w:rPr>
              <w:t>12/2013</w:t>
            </w:r>
            <w:proofErr w:type="gramStart"/>
            <w:r w:rsidRPr="00A871AA">
              <w:rPr>
                <w:rFonts w:ascii="Arial" w:hAnsi="Arial" w:cs="Arial"/>
                <w:sz w:val="22"/>
                <w:szCs w:val="22"/>
              </w:rPr>
              <w:t>)</w:t>
            </w:r>
            <w:proofErr w:type="gramEnd"/>
          </w:p>
        </w:tc>
      </w:tr>
    </w:tbl>
    <w:p w:rsidR="00382110" w:rsidRPr="006A372B" w:rsidRDefault="00382110" w:rsidP="00382110">
      <w:pPr>
        <w:spacing w:line="360" w:lineRule="auto"/>
        <w:rPr>
          <w:rFonts w:ascii="Arial" w:hAnsi="Arial" w:cs="Arial"/>
          <w:b/>
        </w:rPr>
      </w:pPr>
    </w:p>
    <w:p w:rsidR="00382110" w:rsidRPr="00A871AA" w:rsidRDefault="00382110" w:rsidP="00382110">
      <w:pPr>
        <w:pStyle w:val="Ttulo3"/>
        <w:rPr>
          <w:sz w:val="24"/>
          <w:szCs w:val="24"/>
        </w:rPr>
      </w:pPr>
      <w:r w:rsidRPr="00A871AA">
        <w:rPr>
          <w:sz w:val="24"/>
          <w:szCs w:val="24"/>
        </w:rPr>
        <w:t>REFERÊNCIA BIBLIOGRÁFICA</w:t>
      </w:r>
    </w:p>
    <w:p w:rsidR="00382110" w:rsidRPr="00A871AA" w:rsidRDefault="00A871AA" w:rsidP="00A62738">
      <w:pPr>
        <w:pStyle w:val="Corpodetexto"/>
      </w:pPr>
      <w:r>
        <w:tab/>
      </w:r>
      <w:r w:rsidR="00D9201F">
        <w:t>OLIVEIRA, L.S</w:t>
      </w:r>
      <w:r w:rsidR="00382110" w:rsidRPr="00A871AA">
        <w:t>, (</w:t>
      </w:r>
      <w:r w:rsidR="00D9201F">
        <w:t>2013</w:t>
      </w:r>
      <w:r w:rsidR="00D05914" w:rsidRPr="00A871AA">
        <w:t xml:space="preserve">). </w:t>
      </w:r>
      <w:r w:rsidR="00D9201F" w:rsidRPr="00D9201F">
        <w:t xml:space="preserve">Estudo Para </w:t>
      </w:r>
      <w:proofErr w:type="gramStart"/>
      <w:r w:rsidR="00D9201F" w:rsidRPr="00D9201F">
        <w:t>Implementação</w:t>
      </w:r>
      <w:proofErr w:type="gramEnd"/>
      <w:r w:rsidR="00D9201F" w:rsidRPr="00D9201F">
        <w:t xml:space="preserve"> De Reconfiguração Dinâmica Em Instrumentação, Automação e Controle</w:t>
      </w:r>
      <w:r w:rsidR="00382110" w:rsidRPr="00A871AA">
        <w:t xml:space="preserve">. </w:t>
      </w:r>
      <w:r w:rsidR="00D05914" w:rsidRPr="00A871AA">
        <w:t>Trabalho de Graduação em Engenharia de Controle e Automação</w:t>
      </w:r>
      <w:r w:rsidR="00382110" w:rsidRPr="00A871AA">
        <w:t xml:space="preserve">, Publicação </w:t>
      </w:r>
      <w:r w:rsidR="00D05914" w:rsidRPr="00A871AA">
        <w:t>FT.TG</w:t>
      </w:r>
      <w:r w:rsidR="00382110" w:rsidRPr="00A871AA">
        <w:t>-nº</w:t>
      </w:r>
      <w:r w:rsidR="007B6B27">
        <w:t xml:space="preserve"> 12/2013</w:t>
      </w:r>
      <w:r w:rsidR="00382110" w:rsidRPr="00A871AA">
        <w:t xml:space="preserve">, </w:t>
      </w:r>
      <w:r w:rsidR="00D05914" w:rsidRPr="00A871AA">
        <w:t>Faculdade de Tecnologia</w:t>
      </w:r>
      <w:r w:rsidR="00382110" w:rsidRPr="00A871AA">
        <w:t>, Universid</w:t>
      </w:r>
      <w:r w:rsidR="00093878">
        <w:t xml:space="preserve">ade de Brasília, Brasília, DF, </w:t>
      </w:r>
      <w:r w:rsidR="009821C5">
        <w:t>74</w:t>
      </w:r>
      <w:r w:rsidR="00382110" w:rsidRPr="00A871AA">
        <w:t>p.</w:t>
      </w:r>
    </w:p>
    <w:p w:rsidR="00382110" w:rsidRPr="006A372B" w:rsidRDefault="00382110" w:rsidP="00382110">
      <w:pPr>
        <w:spacing w:line="360" w:lineRule="auto"/>
        <w:jc w:val="both"/>
        <w:rPr>
          <w:rFonts w:ascii="Arial" w:hAnsi="Arial" w:cs="Arial"/>
        </w:rPr>
      </w:pPr>
    </w:p>
    <w:p w:rsidR="00382110" w:rsidRPr="00A871AA" w:rsidRDefault="00382110" w:rsidP="00382110">
      <w:pPr>
        <w:pStyle w:val="Ttulo2"/>
        <w:spacing w:line="360" w:lineRule="auto"/>
        <w:jc w:val="both"/>
        <w:rPr>
          <w:sz w:val="24"/>
          <w:szCs w:val="24"/>
        </w:rPr>
      </w:pPr>
      <w:r w:rsidRPr="00A871AA">
        <w:rPr>
          <w:sz w:val="24"/>
          <w:szCs w:val="24"/>
        </w:rPr>
        <w:t>CESSÃO DE DIREITOS</w:t>
      </w:r>
    </w:p>
    <w:p w:rsidR="00382110" w:rsidRPr="00A871AA" w:rsidRDefault="00382110" w:rsidP="00382110">
      <w:pPr>
        <w:spacing w:line="360" w:lineRule="auto"/>
        <w:jc w:val="both"/>
        <w:rPr>
          <w:rFonts w:ascii="Arial" w:hAnsi="Arial" w:cs="Arial"/>
          <w:sz w:val="22"/>
          <w:szCs w:val="22"/>
        </w:rPr>
      </w:pPr>
      <w:r w:rsidRPr="00A871AA">
        <w:rPr>
          <w:rFonts w:ascii="Arial" w:hAnsi="Arial" w:cs="Arial"/>
          <w:sz w:val="22"/>
          <w:szCs w:val="22"/>
        </w:rPr>
        <w:t xml:space="preserve">AUTOR: </w:t>
      </w:r>
      <w:r w:rsidR="007B6B27">
        <w:rPr>
          <w:rFonts w:ascii="Arial" w:hAnsi="Arial" w:cs="Arial"/>
          <w:sz w:val="22"/>
          <w:szCs w:val="22"/>
        </w:rPr>
        <w:t>Lucas Sousa de Oliveira.</w:t>
      </w:r>
    </w:p>
    <w:p w:rsidR="00382110" w:rsidRPr="00A871AA" w:rsidRDefault="00382110" w:rsidP="00CB3D2A">
      <w:pPr>
        <w:pStyle w:val="Corpodetexto"/>
        <w:ind w:firstLine="709"/>
      </w:pPr>
      <w:r w:rsidRPr="00A871AA">
        <w:t>TÍTULO D</w:t>
      </w:r>
      <w:r w:rsidR="008172B4">
        <w:t>O TRABALHO DE GRADUAÇÃO</w:t>
      </w:r>
      <w:r w:rsidRPr="00A871AA">
        <w:t xml:space="preserve">: </w:t>
      </w:r>
      <w:r w:rsidR="00A0242A" w:rsidRPr="00A0242A">
        <w:t>Estudo Para Implementação De Reconfiguração Dinâmica Em Instrumentação, Automação e Controle</w:t>
      </w:r>
      <w:r w:rsidR="00A871AA">
        <w:t>.</w:t>
      </w:r>
    </w:p>
    <w:p w:rsidR="00382110" w:rsidRPr="00D9201F" w:rsidRDefault="00382110" w:rsidP="00382110">
      <w:pPr>
        <w:spacing w:line="360" w:lineRule="auto"/>
        <w:jc w:val="both"/>
        <w:rPr>
          <w:rFonts w:ascii="Arial" w:hAnsi="Arial" w:cs="Arial"/>
          <w:sz w:val="22"/>
          <w:szCs w:val="22"/>
        </w:rPr>
      </w:pPr>
    </w:p>
    <w:p w:rsidR="00382110" w:rsidRPr="00A871AA" w:rsidRDefault="00382110" w:rsidP="00382110">
      <w:pPr>
        <w:spacing w:line="360" w:lineRule="auto"/>
        <w:jc w:val="both"/>
        <w:rPr>
          <w:rFonts w:ascii="Arial" w:hAnsi="Arial" w:cs="Arial"/>
          <w:sz w:val="22"/>
          <w:szCs w:val="22"/>
        </w:rPr>
      </w:pPr>
      <w:r w:rsidRPr="00A871AA">
        <w:rPr>
          <w:rFonts w:ascii="Arial" w:hAnsi="Arial" w:cs="Arial"/>
          <w:sz w:val="22"/>
          <w:szCs w:val="22"/>
        </w:rPr>
        <w:t xml:space="preserve">GRAU: </w:t>
      </w:r>
      <w:r w:rsidR="00D05914" w:rsidRPr="00A871AA">
        <w:rPr>
          <w:rFonts w:ascii="Arial" w:hAnsi="Arial" w:cs="Arial"/>
          <w:sz w:val="22"/>
          <w:szCs w:val="22"/>
        </w:rPr>
        <w:t>Engenheiro</w:t>
      </w:r>
      <w:r w:rsidR="00D05914" w:rsidRPr="00A871AA">
        <w:rPr>
          <w:rFonts w:ascii="Arial" w:hAnsi="Arial" w:cs="Arial"/>
          <w:sz w:val="22"/>
          <w:szCs w:val="22"/>
        </w:rPr>
        <w:tab/>
      </w:r>
      <w:r w:rsidR="00D05914" w:rsidRPr="00A871AA">
        <w:rPr>
          <w:rFonts w:ascii="Arial" w:hAnsi="Arial" w:cs="Arial"/>
          <w:sz w:val="22"/>
          <w:szCs w:val="22"/>
        </w:rPr>
        <w:tab/>
        <w:t xml:space="preserve">ANO: </w:t>
      </w:r>
      <w:r w:rsidR="00A0242A">
        <w:rPr>
          <w:rFonts w:ascii="Arial" w:hAnsi="Arial" w:cs="Arial"/>
          <w:sz w:val="22"/>
          <w:szCs w:val="22"/>
        </w:rPr>
        <w:t>2013</w:t>
      </w:r>
    </w:p>
    <w:p w:rsidR="00382110" w:rsidRPr="00A871AA" w:rsidRDefault="00382110" w:rsidP="00382110">
      <w:pPr>
        <w:spacing w:line="360" w:lineRule="auto"/>
        <w:jc w:val="both"/>
        <w:rPr>
          <w:rFonts w:ascii="Arial" w:hAnsi="Arial" w:cs="Arial"/>
          <w:sz w:val="22"/>
          <w:szCs w:val="22"/>
        </w:rPr>
      </w:pPr>
    </w:p>
    <w:p w:rsidR="00382110" w:rsidRPr="00A871AA" w:rsidRDefault="00382110" w:rsidP="00382110">
      <w:pPr>
        <w:spacing w:line="360" w:lineRule="auto"/>
        <w:jc w:val="both"/>
        <w:rPr>
          <w:rFonts w:ascii="Arial" w:hAnsi="Arial" w:cs="Arial"/>
          <w:sz w:val="22"/>
          <w:szCs w:val="22"/>
        </w:rPr>
      </w:pPr>
      <w:r w:rsidRPr="00A871AA">
        <w:rPr>
          <w:rFonts w:ascii="Arial" w:hAnsi="Arial" w:cs="Arial"/>
          <w:sz w:val="22"/>
          <w:szCs w:val="22"/>
        </w:rPr>
        <w:t>É concedida à Universidade de Brasília permis</w:t>
      </w:r>
      <w:r w:rsidR="00D05914" w:rsidRPr="00A871AA">
        <w:rPr>
          <w:rFonts w:ascii="Arial" w:hAnsi="Arial" w:cs="Arial"/>
          <w:sz w:val="22"/>
          <w:szCs w:val="22"/>
        </w:rPr>
        <w:t xml:space="preserve">são para reproduzir cópias deste Trabalho de Graduação </w:t>
      </w:r>
      <w:r w:rsidRPr="00A871AA">
        <w:rPr>
          <w:rFonts w:ascii="Arial" w:hAnsi="Arial" w:cs="Arial"/>
          <w:sz w:val="22"/>
          <w:szCs w:val="22"/>
        </w:rPr>
        <w:t>e para emprestar ou vender tais cópias somente para propósitos acadêmicos e científicos. O autor reserva outros direitos de p</w:t>
      </w:r>
      <w:r w:rsidR="00D05914" w:rsidRPr="00A871AA">
        <w:rPr>
          <w:rFonts w:ascii="Arial" w:hAnsi="Arial" w:cs="Arial"/>
          <w:sz w:val="22"/>
          <w:szCs w:val="22"/>
        </w:rPr>
        <w:t xml:space="preserve">ublicação e nenhuma parte desse Trabalho de Graduação </w:t>
      </w:r>
      <w:r w:rsidRPr="00A871AA">
        <w:rPr>
          <w:rFonts w:ascii="Arial" w:hAnsi="Arial" w:cs="Arial"/>
          <w:sz w:val="22"/>
          <w:szCs w:val="22"/>
        </w:rPr>
        <w:t>pode ser reproduzida sem autorização por escrito do autor.</w:t>
      </w:r>
    </w:p>
    <w:p w:rsidR="00382110" w:rsidRPr="00A871AA" w:rsidRDefault="00382110" w:rsidP="00382110">
      <w:pPr>
        <w:spacing w:line="360" w:lineRule="auto"/>
        <w:jc w:val="both"/>
        <w:rPr>
          <w:rFonts w:ascii="Arial" w:hAnsi="Arial" w:cs="Arial"/>
          <w:sz w:val="22"/>
          <w:szCs w:val="22"/>
        </w:rPr>
      </w:pPr>
    </w:p>
    <w:p w:rsidR="00382110" w:rsidRPr="00A871AA" w:rsidRDefault="00382110" w:rsidP="00382110">
      <w:pPr>
        <w:spacing w:line="360" w:lineRule="auto"/>
        <w:jc w:val="both"/>
        <w:rPr>
          <w:rFonts w:ascii="Arial" w:hAnsi="Arial" w:cs="Arial"/>
          <w:sz w:val="22"/>
          <w:szCs w:val="22"/>
        </w:rPr>
      </w:pPr>
    </w:p>
    <w:p w:rsidR="00382110" w:rsidRPr="00A871AA" w:rsidRDefault="00382110" w:rsidP="00382110">
      <w:pPr>
        <w:spacing w:line="360" w:lineRule="auto"/>
        <w:jc w:val="both"/>
        <w:rPr>
          <w:rFonts w:ascii="Arial" w:hAnsi="Arial" w:cs="Arial"/>
          <w:sz w:val="22"/>
          <w:szCs w:val="22"/>
        </w:rPr>
      </w:pPr>
      <w:r w:rsidRPr="00A871AA">
        <w:rPr>
          <w:rFonts w:ascii="Arial" w:hAnsi="Arial" w:cs="Arial"/>
          <w:sz w:val="22"/>
          <w:szCs w:val="22"/>
        </w:rPr>
        <w:t>____________________________</w:t>
      </w:r>
    </w:p>
    <w:p w:rsidR="00382110" w:rsidRPr="00A871AA" w:rsidRDefault="007F4E66" w:rsidP="00382110">
      <w:pPr>
        <w:jc w:val="both"/>
        <w:rPr>
          <w:rFonts w:ascii="Arial" w:hAnsi="Arial" w:cs="Arial"/>
          <w:sz w:val="22"/>
          <w:szCs w:val="22"/>
        </w:rPr>
      </w:pPr>
      <w:r>
        <w:rPr>
          <w:rFonts w:ascii="Arial" w:hAnsi="Arial" w:cs="Arial"/>
          <w:sz w:val="22"/>
          <w:szCs w:val="22"/>
        </w:rPr>
        <w:t>Lucas Sousa de Oliveira</w:t>
      </w:r>
    </w:p>
    <w:p w:rsidR="00382110" w:rsidRDefault="00A0242A" w:rsidP="00382110">
      <w:pPr>
        <w:jc w:val="both"/>
        <w:rPr>
          <w:rFonts w:ascii="Arial" w:hAnsi="Arial" w:cs="Arial"/>
          <w:sz w:val="22"/>
          <w:szCs w:val="22"/>
        </w:rPr>
      </w:pPr>
      <w:r>
        <w:rPr>
          <w:rFonts w:ascii="Arial" w:hAnsi="Arial" w:cs="Arial"/>
          <w:sz w:val="22"/>
          <w:szCs w:val="22"/>
        </w:rPr>
        <w:t>Rua Jaguarari, nº 4980, casa 46.</w:t>
      </w:r>
    </w:p>
    <w:p w:rsidR="00A0242A" w:rsidRPr="00A871AA" w:rsidRDefault="00A0242A" w:rsidP="00382110">
      <w:pPr>
        <w:jc w:val="both"/>
        <w:rPr>
          <w:rFonts w:ascii="Arial" w:hAnsi="Arial" w:cs="Arial"/>
          <w:sz w:val="22"/>
          <w:szCs w:val="22"/>
        </w:rPr>
      </w:pPr>
      <w:r>
        <w:rPr>
          <w:rFonts w:ascii="Arial" w:hAnsi="Arial" w:cs="Arial"/>
          <w:sz w:val="22"/>
          <w:szCs w:val="22"/>
        </w:rPr>
        <w:t>59064-500 Natal – RN - Brasil</w:t>
      </w:r>
    </w:p>
    <w:p w:rsidR="0036767D" w:rsidRPr="006A372B" w:rsidRDefault="0036767D" w:rsidP="00131181">
      <w:pPr>
        <w:jc w:val="both"/>
        <w:rPr>
          <w:rFonts w:ascii="Arial" w:hAnsi="Arial" w:cs="Arial"/>
          <w:sz w:val="20"/>
          <w:szCs w:val="20"/>
        </w:rPr>
      </w:pPr>
    </w:p>
    <w:p w:rsidR="0036767D" w:rsidRPr="006A372B" w:rsidRDefault="0036767D" w:rsidP="008172B4">
      <w:pPr>
        <w:spacing w:line="360" w:lineRule="auto"/>
        <w:jc w:val="center"/>
        <w:rPr>
          <w:rFonts w:ascii="Arial" w:hAnsi="Arial" w:cs="Arial"/>
          <w:sz w:val="20"/>
          <w:szCs w:val="20"/>
        </w:rPr>
      </w:pPr>
    </w:p>
    <w:p w:rsidR="0036767D" w:rsidRPr="00EC4F06" w:rsidRDefault="00B7223B" w:rsidP="00A871AA">
      <w:pPr>
        <w:spacing w:line="360" w:lineRule="auto"/>
        <w:jc w:val="center"/>
        <w:rPr>
          <w:rFonts w:ascii="Arial" w:hAnsi="Arial" w:cs="Arial"/>
          <w:b/>
          <w:sz w:val="32"/>
          <w:szCs w:val="32"/>
        </w:rPr>
      </w:pPr>
      <w:r w:rsidRPr="00EC4F06">
        <w:rPr>
          <w:rFonts w:ascii="Arial" w:hAnsi="Arial" w:cs="Arial"/>
          <w:b/>
          <w:sz w:val="32"/>
          <w:szCs w:val="32"/>
        </w:rPr>
        <w:t>A</w:t>
      </w:r>
      <w:r w:rsidR="00EC4F06">
        <w:rPr>
          <w:rFonts w:ascii="Arial" w:hAnsi="Arial" w:cs="Arial"/>
          <w:b/>
          <w:sz w:val="32"/>
          <w:szCs w:val="32"/>
        </w:rPr>
        <w:t>GRADECIMENTOS</w:t>
      </w:r>
    </w:p>
    <w:p w:rsidR="00B7223B" w:rsidRPr="008172B4" w:rsidRDefault="00B7223B" w:rsidP="008172B4">
      <w:pPr>
        <w:spacing w:line="360" w:lineRule="auto"/>
        <w:jc w:val="both"/>
        <w:rPr>
          <w:rFonts w:ascii="Arial" w:hAnsi="Arial" w:cs="Arial"/>
          <w:sz w:val="22"/>
          <w:szCs w:val="22"/>
        </w:rPr>
      </w:pPr>
    </w:p>
    <w:p w:rsidR="00B7223B" w:rsidRPr="008172B4" w:rsidRDefault="00B7223B" w:rsidP="008172B4">
      <w:pPr>
        <w:spacing w:line="360" w:lineRule="auto"/>
        <w:jc w:val="both"/>
        <w:rPr>
          <w:rFonts w:ascii="Arial" w:hAnsi="Arial" w:cs="Arial"/>
          <w:sz w:val="22"/>
          <w:szCs w:val="22"/>
        </w:rPr>
      </w:pPr>
    </w:p>
    <w:p w:rsidR="00B7223B" w:rsidRPr="008172B4" w:rsidRDefault="00B7223B" w:rsidP="008172B4">
      <w:pPr>
        <w:spacing w:line="360" w:lineRule="auto"/>
        <w:jc w:val="both"/>
        <w:rPr>
          <w:rFonts w:ascii="Arial" w:hAnsi="Arial" w:cs="Arial"/>
          <w:sz w:val="22"/>
          <w:szCs w:val="22"/>
        </w:rPr>
      </w:pPr>
    </w:p>
    <w:p w:rsidR="00B7223B" w:rsidRPr="008172B4" w:rsidRDefault="00B7223B" w:rsidP="008172B4">
      <w:pPr>
        <w:spacing w:line="360" w:lineRule="auto"/>
        <w:jc w:val="both"/>
        <w:rPr>
          <w:rFonts w:ascii="Arial" w:hAnsi="Arial" w:cs="Arial"/>
          <w:sz w:val="22"/>
          <w:szCs w:val="22"/>
        </w:rPr>
      </w:pPr>
    </w:p>
    <w:p w:rsidR="00B7223B" w:rsidRPr="008172B4" w:rsidRDefault="00B7223B" w:rsidP="008172B4">
      <w:pPr>
        <w:spacing w:line="360" w:lineRule="auto"/>
        <w:jc w:val="both"/>
        <w:rPr>
          <w:rFonts w:ascii="Arial" w:hAnsi="Arial" w:cs="Arial"/>
          <w:sz w:val="22"/>
          <w:szCs w:val="22"/>
        </w:rPr>
      </w:pPr>
    </w:p>
    <w:p w:rsidR="00B7223B" w:rsidRPr="008172B4" w:rsidRDefault="00B7223B" w:rsidP="008172B4">
      <w:pPr>
        <w:spacing w:line="360" w:lineRule="auto"/>
        <w:jc w:val="both"/>
        <w:rPr>
          <w:rFonts w:ascii="Arial" w:hAnsi="Arial" w:cs="Arial"/>
          <w:sz w:val="22"/>
          <w:szCs w:val="22"/>
        </w:rPr>
      </w:pPr>
    </w:p>
    <w:p w:rsidR="00B7223B" w:rsidRPr="008172B4" w:rsidRDefault="00B7223B" w:rsidP="008172B4">
      <w:pPr>
        <w:spacing w:line="360" w:lineRule="auto"/>
        <w:jc w:val="both"/>
        <w:rPr>
          <w:rFonts w:ascii="Arial" w:hAnsi="Arial" w:cs="Arial"/>
          <w:sz w:val="22"/>
          <w:szCs w:val="22"/>
        </w:rPr>
      </w:pPr>
    </w:p>
    <w:p w:rsidR="00B7223B" w:rsidRPr="008172B4" w:rsidRDefault="00B7223B" w:rsidP="008172B4">
      <w:pPr>
        <w:spacing w:line="360" w:lineRule="auto"/>
        <w:jc w:val="both"/>
        <w:rPr>
          <w:rFonts w:ascii="Arial" w:hAnsi="Arial" w:cs="Arial"/>
          <w:sz w:val="22"/>
          <w:szCs w:val="22"/>
        </w:rPr>
      </w:pPr>
    </w:p>
    <w:p w:rsidR="00B7223B" w:rsidRPr="008172B4" w:rsidRDefault="00B7223B" w:rsidP="008172B4">
      <w:pPr>
        <w:spacing w:line="360" w:lineRule="auto"/>
        <w:jc w:val="both"/>
        <w:rPr>
          <w:rFonts w:ascii="Arial" w:hAnsi="Arial" w:cs="Arial"/>
          <w:sz w:val="22"/>
          <w:szCs w:val="22"/>
        </w:rPr>
      </w:pPr>
    </w:p>
    <w:p w:rsidR="00B7223B" w:rsidRPr="008172B4" w:rsidRDefault="00B7223B" w:rsidP="008172B4">
      <w:pPr>
        <w:spacing w:line="360" w:lineRule="auto"/>
        <w:jc w:val="both"/>
        <w:rPr>
          <w:rFonts w:ascii="Arial" w:hAnsi="Arial" w:cs="Arial"/>
          <w:sz w:val="22"/>
          <w:szCs w:val="22"/>
        </w:rPr>
      </w:pPr>
    </w:p>
    <w:p w:rsidR="00176F0C" w:rsidRPr="008172B4" w:rsidRDefault="00176F0C" w:rsidP="00EA3D20">
      <w:pPr>
        <w:spacing w:line="360" w:lineRule="auto"/>
        <w:jc w:val="right"/>
        <w:rPr>
          <w:rFonts w:ascii="Arial" w:hAnsi="Arial" w:cs="Arial"/>
          <w:i/>
          <w:sz w:val="22"/>
          <w:szCs w:val="22"/>
        </w:rPr>
      </w:pPr>
      <w:r w:rsidRPr="008172B4">
        <w:rPr>
          <w:rFonts w:ascii="Arial" w:hAnsi="Arial" w:cs="Arial"/>
          <w:i/>
          <w:sz w:val="22"/>
          <w:szCs w:val="22"/>
        </w:rPr>
        <w:t>Nome do Autor</w:t>
      </w:r>
      <w:r w:rsidR="00B7223B" w:rsidRPr="008172B4">
        <w:rPr>
          <w:rFonts w:ascii="Arial" w:hAnsi="Arial" w:cs="Arial"/>
          <w:i/>
          <w:sz w:val="22"/>
          <w:szCs w:val="22"/>
        </w:rPr>
        <w:t>.</w:t>
      </w:r>
    </w:p>
    <w:p w:rsidR="00A871AA" w:rsidRDefault="006A372B" w:rsidP="006A372B">
      <w:pPr>
        <w:spacing w:line="360" w:lineRule="auto"/>
        <w:jc w:val="center"/>
        <w:rPr>
          <w:rFonts w:ascii="Arial" w:hAnsi="Arial" w:cs="Arial"/>
          <w:sz w:val="20"/>
          <w:szCs w:val="20"/>
        </w:rPr>
      </w:pPr>
      <w:r>
        <w:rPr>
          <w:rFonts w:ascii="Arial" w:hAnsi="Arial" w:cs="Arial"/>
          <w:sz w:val="20"/>
          <w:szCs w:val="20"/>
        </w:rPr>
        <w:br w:type="page"/>
      </w:r>
    </w:p>
    <w:p w:rsidR="00A9189D" w:rsidRPr="00EC4F06" w:rsidRDefault="00EE177B" w:rsidP="006A372B">
      <w:pPr>
        <w:spacing w:line="360" w:lineRule="auto"/>
        <w:jc w:val="center"/>
        <w:rPr>
          <w:rFonts w:ascii="Arial" w:hAnsi="Arial" w:cs="Arial"/>
          <w:b/>
          <w:sz w:val="32"/>
          <w:szCs w:val="32"/>
        </w:rPr>
      </w:pPr>
      <w:r w:rsidRPr="00EC4F06">
        <w:rPr>
          <w:rFonts w:ascii="Arial" w:hAnsi="Arial" w:cs="Arial"/>
          <w:b/>
          <w:sz w:val="32"/>
          <w:szCs w:val="32"/>
        </w:rPr>
        <w:lastRenderedPageBreak/>
        <w:t>RESUMO</w:t>
      </w:r>
    </w:p>
    <w:p w:rsidR="00EE177B" w:rsidRPr="006A372B" w:rsidRDefault="00EE177B" w:rsidP="008172B4">
      <w:pPr>
        <w:spacing w:line="360" w:lineRule="auto"/>
        <w:jc w:val="both"/>
        <w:rPr>
          <w:rFonts w:ascii="Arial" w:hAnsi="Arial" w:cs="Arial"/>
        </w:rPr>
      </w:pPr>
    </w:p>
    <w:p w:rsidR="00EE177B" w:rsidRPr="00A871AA" w:rsidRDefault="00EE177B" w:rsidP="008172B4">
      <w:pPr>
        <w:spacing w:line="360" w:lineRule="auto"/>
        <w:jc w:val="both"/>
        <w:rPr>
          <w:rFonts w:ascii="Arial" w:hAnsi="Arial" w:cs="Arial"/>
          <w:sz w:val="22"/>
          <w:szCs w:val="22"/>
        </w:rPr>
      </w:pPr>
    </w:p>
    <w:p w:rsidR="00A17623" w:rsidRPr="00A871AA" w:rsidRDefault="008807D2" w:rsidP="008172B4">
      <w:pPr>
        <w:spacing w:line="360" w:lineRule="auto"/>
        <w:jc w:val="both"/>
        <w:rPr>
          <w:rFonts w:ascii="Arial" w:hAnsi="Arial" w:cs="Arial"/>
          <w:sz w:val="22"/>
          <w:szCs w:val="22"/>
        </w:rPr>
      </w:pPr>
      <w:r w:rsidRPr="00A871AA">
        <w:rPr>
          <w:rFonts w:ascii="Arial" w:hAnsi="Arial" w:cs="Arial"/>
          <w:sz w:val="22"/>
          <w:szCs w:val="22"/>
        </w:rPr>
        <w:t>O presente texto apresenta norma a serem seguidas por</w:t>
      </w:r>
      <w:r w:rsidR="000D5B57" w:rsidRPr="00A871AA">
        <w:rPr>
          <w:rFonts w:ascii="Arial" w:hAnsi="Arial" w:cs="Arial"/>
          <w:sz w:val="22"/>
          <w:szCs w:val="22"/>
        </w:rPr>
        <w:t xml:space="preserve"> alunos do Curso de Engenharia de Controle e Automação da U</w:t>
      </w:r>
      <w:r w:rsidRPr="00A871AA">
        <w:rPr>
          <w:rFonts w:ascii="Arial" w:hAnsi="Arial" w:cs="Arial"/>
          <w:sz w:val="22"/>
          <w:szCs w:val="22"/>
        </w:rPr>
        <w:t xml:space="preserve">niversidade de Brasília para redação de relatórios nas disciplinas </w:t>
      </w:r>
      <w:r w:rsidR="000D5B57" w:rsidRPr="00A871AA">
        <w:rPr>
          <w:rFonts w:ascii="Arial" w:hAnsi="Arial" w:cs="Arial"/>
          <w:sz w:val="22"/>
          <w:szCs w:val="22"/>
        </w:rPr>
        <w:t xml:space="preserve">Trabalho de Graduação </w:t>
      </w:r>
      <w:r w:rsidRPr="00A871AA">
        <w:rPr>
          <w:rFonts w:ascii="Arial" w:hAnsi="Arial" w:cs="Arial"/>
          <w:sz w:val="22"/>
          <w:szCs w:val="22"/>
        </w:rPr>
        <w:t>1 e 2. Tal norma</w:t>
      </w:r>
      <w:r w:rsidR="000D5B57" w:rsidRPr="00A871AA">
        <w:rPr>
          <w:rFonts w:ascii="Arial" w:hAnsi="Arial" w:cs="Arial"/>
          <w:sz w:val="22"/>
          <w:szCs w:val="22"/>
        </w:rPr>
        <w:t xml:space="preserve"> foi aprovada pelo Colegiado de Curso da Mecatrônica </w:t>
      </w:r>
      <w:r w:rsidRPr="00CD1BC1">
        <w:rPr>
          <w:rFonts w:ascii="Arial" w:hAnsi="Arial" w:cs="Arial"/>
          <w:sz w:val="22"/>
          <w:szCs w:val="22"/>
        </w:rPr>
        <w:t xml:space="preserve">em </w:t>
      </w:r>
      <w:r w:rsidR="000D5B57" w:rsidRPr="00CD1BC1">
        <w:rPr>
          <w:rFonts w:ascii="Arial" w:hAnsi="Arial" w:cs="Arial"/>
          <w:sz w:val="22"/>
          <w:szCs w:val="22"/>
        </w:rPr>
        <w:t>23</w:t>
      </w:r>
      <w:r w:rsidRPr="00CD1BC1">
        <w:rPr>
          <w:rFonts w:ascii="Arial" w:hAnsi="Arial" w:cs="Arial"/>
          <w:sz w:val="22"/>
          <w:szCs w:val="22"/>
        </w:rPr>
        <w:t>/</w:t>
      </w:r>
      <w:r w:rsidR="000D5B57" w:rsidRPr="00CD1BC1">
        <w:rPr>
          <w:rFonts w:ascii="Arial" w:hAnsi="Arial" w:cs="Arial"/>
          <w:sz w:val="22"/>
          <w:szCs w:val="22"/>
        </w:rPr>
        <w:t>05</w:t>
      </w:r>
      <w:r w:rsidRPr="00CD1BC1">
        <w:rPr>
          <w:rFonts w:ascii="Arial" w:hAnsi="Arial" w:cs="Arial"/>
          <w:sz w:val="22"/>
          <w:szCs w:val="22"/>
        </w:rPr>
        <w:t>/</w:t>
      </w:r>
      <w:r w:rsidR="000D5B57" w:rsidRPr="00CD1BC1">
        <w:rPr>
          <w:rFonts w:ascii="Arial" w:hAnsi="Arial" w:cs="Arial"/>
          <w:sz w:val="22"/>
          <w:szCs w:val="22"/>
        </w:rPr>
        <w:t>2007</w:t>
      </w:r>
      <w:r w:rsidRPr="00CD1BC1">
        <w:rPr>
          <w:rFonts w:ascii="Arial" w:hAnsi="Arial" w:cs="Arial"/>
          <w:sz w:val="22"/>
          <w:szCs w:val="22"/>
        </w:rPr>
        <w:t>, entrando</w:t>
      </w:r>
      <w:r w:rsidRPr="00A871AA">
        <w:rPr>
          <w:rFonts w:ascii="Arial" w:hAnsi="Arial" w:cs="Arial"/>
          <w:sz w:val="22"/>
          <w:szCs w:val="22"/>
        </w:rPr>
        <w:t xml:space="preserve"> em vigor no primeiro semestre letivo de 200</w:t>
      </w:r>
      <w:r w:rsidR="000D5B57" w:rsidRPr="00A871AA">
        <w:rPr>
          <w:rFonts w:ascii="Arial" w:hAnsi="Arial" w:cs="Arial"/>
          <w:sz w:val="22"/>
          <w:szCs w:val="22"/>
        </w:rPr>
        <w:t>7</w:t>
      </w:r>
      <w:r w:rsidRPr="00A871AA">
        <w:rPr>
          <w:rFonts w:ascii="Arial" w:hAnsi="Arial" w:cs="Arial"/>
          <w:sz w:val="22"/>
          <w:szCs w:val="22"/>
        </w:rPr>
        <w:t xml:space="preserve">. São apresentadas instruções </w:t>
      </w:r>
      <w:r w:rsidR="006E5076" w:rsidRPr="00A871AA">
        <w:rPr>
          <w:rFonts w:ascii="Arial" w:hAnsi="Arial" w:cs="Arial"/>
          <w:sz w:val="22"/>
          <w:szCs w:val="22"/>
        </w:rPr>
        <w:t xml:space="preserve">detalhadas </w:t>
      </w:r>
      <w:r w:rsidRPr="00A871AA">
        <w:rPr>
          <w:rFonts w:ascii="Arial" w:hAnsi="Arial" w:cs="Arial"/>
          <w:sz w:val="22"/>
          <w:szCs w:val="22"/>
        </w:rPr>
        <w:t xml:space="preserve">para a formatação do </w:t>
      </w:r>
      <w:r w:rsidR="000D5B57" w:rsidRPr="00A871AA">
        <w:rPr>
          <w:rFonts w:ascii="Arial" w:hAnsi="Arial" w:cs="Arial"/>
          <w:sz w:val="22"/>
          <w:szCs w:val="22"/>
        </w:rPr>
        <w:t xml:space="preserve">relatório </w:t>
      </w:r>
      <w:r w:rsidRPr="00A871AA">
        <w:rPr>
          <w:rFonts w:ascii="Arial" w:hAnsi="Arial" w:cs="Arial"/>
          <w:sz w:val="22"/>
          <w:szCs w:val="22"/>
        </w:rPr>
        <w:t>em termos de suas partes prin</w:t>
      </w:r>
      <w:r w:rsidR="000D5B57" w:rsidRPr="00A871AA">
        <w:rPr>
          <w:rFonts w:ascii="Arial" w:hAnsi="Arial" w:cs="Arial"/>
          <w:sz w:val="22"/>
          <w:szCs w:val="22"/>
        </w:rPr>
        <w:t xml:space="preserve">cipais. O aluno matriculado em Trabalho de Graduação </w:t>
      </w:r>
      <w:r w:rsidRPr="00A871AA">
        <w:rPr>
          <w:rFonts w:ascii="Arial" w:hAnsi="Arial" w:cs="Arial"/>
          <w:sz w:val="22"/>
          <w:szCs w:val="22"/>
        </w:rPr>
        <w:t>deve também observa</w:t>
      </w:r>
      <w:r w:rsidR="006E5076" w:rsidRPr="00A871AA">
        <w:rPr>
          <w:rFonts w:ascii="Arial" w:hAnsi="Arial" w:cs="Arial"/>
          <w:sz w:val="22"/>
          <w:szCs w:val="22"/>
        </w:rPr>
        <w:t>r</w:t>
      </w:r>
      <w:r w:rsidRPr="00A871AA">
        <w:rPr>
          <w:rFonts w:ascii="Arial" w:hAnsi="Arial" w:cs="Arial"/>
          <w:sz w:val="22"/>
          <w:szCs w:val="22"/>
        </w:rPr>
        <w:t xml:space="preserve"> o Regulamento específico da discipl</w:t>
      </w:r>
      <w:r w:rsidR="000D5B57" w:rsidRPr="00A871AA">
        <w:rPr>
          <w:rFonts w:ascii="Arial" w:hAnsi="Arial" w:cs="Arial"/>
          <w:sz w:val="22"/>
          <w:szCs w:val="22"/>
        </w:rPr>
        <w:t>ina, disponível na Secretaria da Mecatrônica</w:t>
      </w:r>
      <w:r w:rsidRPr="00A871AA">
        <w:rPr>
          <w:rFonts w:ascii="Arial" w:hAnsi="Arial" w:cs="Arial"/>
          <w:sz w:val="22"/>
          <w:szCs w:val="22"/>
        </w:rPr>
        <w:t>.</w:t>
      </w:r>
    </w:p>
    <w:p w:rsidR="00A17623" w:rsidRPr="00A871AA" w:rsidRDefault="00A17623" w:rsidP="008172B4">
      <w:pPr>
        <w:spacing w:line="360" w:lineRule="auto"/>
        <w:jc w:val="both"/>
        <w:rPr>
          <w:rFonts w:ascii="Arial" w:hAnsi="Arial" w:cs="Arial"/>
          <w:sz w:val="22"/>
          <w:szCs w:val="22"/>
        </w:rPr>
      </w:pPr>
    </w:p>
    <w:p w:rsidR="00EE177B" w:rsidRPr="00A871AA" w:rsidRDefault="008172B4" w:rsidP="008172B4">
      <w:pPr>
        <w:spacing w:line="360" w:lineRule="auto"/>
        <w:jc w:val="both"/>
        <w:rPr>
          <w:rFonts w:ascii="Arial" w:hAnsi="Arial" w:cs="Arial"/>
          <w:sz w:val="22"/>
          <w:szCs w:val="22"/>
        </w:rPr>
      </w:pPr>
      <w:r>
        <w:rPr>
          <w:rFonts w:ascii="Arial" w:hAnsi="Arial" w:cs="Arial"/>
          <w:sz w:val="22"/>
          <w:szCs w:val="22"/>
        </w:rPr>
        <w:t>Palavras Chave: palavra chave 1, palavra chave 2, palavra chave 3, palavra chave 4.</w:t>
      </w:r>
    </w:p>
    <w:p w:rsidR="00EE177B" w:rsidRPr="00A871AA" w:rsidRDefault="00EE177B" w:rsidP="008172B4">
      <w:pPr>
        <w:spacing w:line="360" w:lineRule="auto"/>
        <w:jc w:val="both"/>
        <w:rPr>
          <w:rFonts w:ascii="Arial" w:hAnsi="Arial" w:cs="Arial"/>
          <w:sz w:val="22"/>
          <w:szCs w:val="22"/>
        </w:rPr>
      </w:pPr>
    </w:p>
    <w:p w:rsidR="00EE177B" w:rsidRPr="00A871AA" w:rsidRDefault="00EE177B" w:rsidP="008172B4">
      <w:pPr>
        <w:spacing w:line="360" w:lineRule="auto"/>
        <w:jc w:val="both"/>
        <w:rPr>
          <w:rFonts w:ascii="Arial" w:hAnsi="Arial" w:cs="Arial"/>
          <w:sz w:val="22"/>
          <w:szCs w:val="22"/>
        </w:rPr>
      </w:pPr>
    </w:p>
    <w:p w:rsidR="00EE177B" w:rsidRPr="00A871AA" w:rsidRDefault="00EE177B" w:rsidP="008172B4">
      <w:pPr>
        <w:spacing w:line="360" w:lineRule="auto"/>
        <w:jc w:val="both"/>
        <w:rPr>
          <w:rFonts w:ascii="Arial" w:hAnsi="Arial" w:cs="Arial"/>
          <w:sz w:val="22"/>
          <w:szCs w:val="22"/>
        </w:rPr>
      </w:pPr>
    </w:p>
    <w:p w:rsidR="00EE177B" w:rsidRPr="00A871AA" w:rsidRDefault="00EE177B" w:rsidP="00131181">
      <w:pPr>
        <w:jc w:val="both"/>
        <w:rPr>
          <w:rFonts w:ascii="Arial" w:hAnsi="Arial" w:cs="Arial"/>
          <w:b/>
          <w:sz w:val="22"/>
          <w:szCs w:val="22"/>
        </w:rPr>
      </w:pPr>
    </w:p>
    <w:p w:rsidR="00A9189D" w:rsidRPr="00A62738" w:rsidRDefault="00EE177B" w:rsidP="00EE177B">
      <w:pPr>
        <w:jc w:val="center"/>
        <w:rPr>
          <w:rFonts w:ascii="Arial" w:hAnsi="Arial" w:cs="Arial"/>
          <w:b/>
          <w:sz w:val="32"/>
          <w:szCs w:val="32"/>
        </w:rPr>
      </w:pPr>
      <w:r w:rsidRPr="00A62738">
        <w:rPr>
          <w:rFonts w:ascii="Arial" w:hAnsi="Arial" w:cs="Arial"/>
          <w:b/>
          <w:sz w:val="32"/>
          <w:szCs w:val="32"/>
        </w:rPr>
        <w:t>ABSTRACT</w:t>
      </w:r>
    </w:p>
    <w:p w:rsidR="00EE177B" w:rsidRPr="00A62738" w:rsidRDefault="00EE177B" w:rsidP="008172B4">
      <w:pPr>
        <w:spacing w:line="360" w:lineRule="auto"/>
        <w:jc w:val="both"/>
        <w:rPr>
          <w:rFonts w:ascii="Arial" w:hAnsi="Arial" w:cs="Arial"/>
        </w:rPr>
      </w:pPr>
    </w:p>
    <w:p w:rsidR="0036767D" w:rsidRPr="00A871AA" w:rsidRDefault="000D5B57" w:rsidP="008172B4">
      <w:pPr>
        <w:spacing w:line="360" w:lineRule="auto"/>
        <w:jc w:val="both"/>
        <w:rPr>
          <w:rFonts w:ascii="Arial" w:hAnsi="Arial" w:cs="Arial"/>
          <w:sz w:val="22"/>
          <w:szCs w:val="22"/>
        </w:rPr>
      </w:pPr>
      <w:r w:rsidRPr="00A871AA">
        <w:rPr>
          <w:rFonts w:ascii="Arial" w:hAnsi="Arial" w:cs="Arial"/>
          <w:sz w:val="22"/>
          <w:szCs w:val="22"/>
        </w:rPr>
        <w:t>Apresenta</w:t>
      </w:r>
      <w:r w:rsidR="00A54A14" w:rsidRPr="00A871AA">
        <w:rPr>
          <w:rFonts w:ascii="Arial" w:hAnsi="Arial" w:cs="Arial"/>
          <w:sz w:val="22"/>
          <w:szCs w:val="22"/>
        </w:rPr>
        <w:t xml:space="preserve">-se aqui o </w:t>
      </w:r>
      <w:r w:rsidRPr="00A871AA">
        <w:rPr>
          <w:rFonts w:ascii="Arial" w:hAnsi="Arial" w:cs="Arial"/>
          <w:sz w:val="22"/>
          <w:szCs w:val="22"/>
        </w:rPr>
        <w:t>mesmo texto do resumo em o ingl</w:t>
      </w:r>
      <w:r w:rsidR="00A54A14" w:rsidRPr="00A871AA">
        <w:rPr>
          <w:rFonts w:ascii="Arial" w:hAnsi="Arial" w:cs="Arial"/>
          <w:sz w:val="22"/>
          <w:szCs w:val="22"/>
        </w:rPr>
        <w:t>ê</w:t>
      </w:r>
      <w:r w:rsidRPr="00A871AA">
        <w:rPr>
          <w:rFonts w:ascii="Arial" w:hAnsi="Arial" w:cs="Arial"/>
          <w:sz w:val="22"/>
          <w:szCs w:val="22"/>
        </w:rPr>
        <w:t>s.</w:t>
      </w:r>
    </w:p>
    <w:p w:rsidR="0036767D" w:rsidRPr="00A871AA" w:rsidRDefault="0036767D" w:rsidP="008172B4">
      <w:pPr>
        <w:spacing w:line="360" w:lineRule="auto"/>
        <w:jc w:val="both"/>
        <w:rPr>
          <w:rFonts w:ascii="Arial" w:hAnsi="Arial" w:cs="Arial"/>
          <w:sz w:val="22"/>
          <w:szCs w:val="22"/>
        </w:rPr>
      </w:pPr>
    </w:p>
    <w:p w:rsidR="0036767D" w:rsidRPr="008172B4" w:rsidRDefault="008172B4" w:rsidP="008172B4">
      <w:pPr>
        <w:spacing w:line="360" w:lineRule="auto"/>
        <w:jc w:val="both"/>
        <w:rPr>
          <w:rFonts w:ascii="Arial" w:hAnsi="Arial" w:cs="Arial"/>
          <w:sz w:val="22"/>
          <w:szCs w:val="22"/>
          <w:lang w:val="en-US"/>
        </w:rPr>
      </w:pPr>
      <w:r w:rsidRPr="008172B4">
        <w:rPr>
          <w:rFonts w:ascii="Arial" w:hAnsi="Arial" w:cs="Arial"/>
          <w:sz w:val="22"/>
          <w:szCs w:val="22"/>
          <w:lang w:val="en-US"/>
        </w:rPr>
        <w:t xml:space="preserve">Keywords: keyword 1; keyword </w:t>
      </w:r>
      <w:r>
        <w:rPr>
          <w:rFonts w:ascii="Arial" w:hAnsi="Arial" w:cs="Arial"/>
          <w:sz w:val="22"/>
          <w:szCs w:val="22"/>
          <w:lang w:val="en-US"/>
        </w:rPr>
        <w:t>2</w:t>
      </w:r>
      <w:r w:rsidRPr="008172B4">
        <w:rPr>
          <w:rFonts w:ascii="Arial" w:hAnsi="Arial" w:cs="Arial"/>
          <w:sz w:val="22"/>
          <w:szCs w:val="22"/>
          <w:lang w:val="en-US"/>
        </w:rPr>
        <w:t xml:space="preserve">; keyword </w:t>
      </w:r>
      <w:r>
        <w:rPr>
          <w:rFonts w:ascii="Arial" w:hAnsi="Arial" w:cs="Arial"/>
          <w:sz w:val="22"/>
          <w:szCs w:val="22"/>
          <w:lang w:val="en-US"/>
        </w:rPr>
        <w:t>3</w:t>
      </w:r>
      <w:r w:rsidRPr="008172B4">
        <w:rPr>
          <w:rFonts w:ascii="Arial" w:hAnsi="Arial" w:cs="Arial"/>
          <w:sz w:val="22"/>
          <w:szCs w:val="22"/>
          <w:lang w:val="en-US"/>
        </w:rPr>
        <w:t xml:space="preserve">; keyword </w:t>
      </w:r>
      <w:r>
        <w:rPr>
          <w:rFonts w:ascii="Arial" w:hAnsi="Arial" w:cs="Arial"/>
          <w:sz w:val="22"/>
          <w:szCs w:val="22"/>
          <w:lang w:val="en-US"/>
        </w:rPr>
        <w:t>4</w:t>
      </w:r>
      <w:r w:rsidRPr="008172B4">
        <w:rPr>
          <w:rFonts w:ascii="Arial" w:hAnsi="Arial" w:cs="Arial"/>
          <w:sz w:val="22"/>
          <w:szCs w:val="22"/>
          <w:lang w:val="en-US"/>
        </w:rPr>
        <w:t>;</w:t>
      </w:r>
    </w:p>
    <w:p w:rsidR="00B57615" w:rsidRPr="008172B4" w:rsidRDefault="00B57615" w:rsidP="00A871AA">
      <w:pPr>
        <w:spacing w:line="360" w:lineRule="auto"/>
        <w:jc w:val="both"/>
        <w:rPr>
          <w:rFonts w:ascii="Arial" w:hAnsi="Arial" w:cs="Arial"/>
          <w:sz w:val="22"/>
          <w:szCs w:val="22"/>
          <w:lang w:val="en-US"/>
        </w:rPr>
      </w:pPr>
    </w:p>
    <w:p w:rsidR="00A871AA" w:rsidRPr="008172B4" w:rsidRDefault="006A372B" w:rsidP="00A871AA">
      <w:pPr>
        <w:spacing w:line="360" w:lineRule="auto"/>
        <w:jc w:val="center"/>
        <w:rPr>
          <w:rFonts w:ascii="Arial" w:hAnsi="Arial" w:cs="Arial"/>
          <w:sz w:val="20"/>
          <w:szCs w:val="20"/>
          <w:lang w:val="en-US"/>
        </w:rPr>
      </w:pPr>
      <w:r w:rsidRPr="008172B4">
        <w:rPr>
          <w:rFonts w:ascii="Arial" w:hAnsi="Arial" w:cs="Arial"/>
          <w:sz w:val="20"/>
          <w:szCs w:val="20"/>
          <w:lang w:val="en-US"/>
        </w:rPr>
        <w:br w:type="page"/>
      </w:r>
    </w:p>
    <w:p w:rsidR="0036767D" w:rsidRPr="008172B4" w:rsidRDefault="0036767D" w:rsidP="006A372B">
      <w:pPr>
        <w:jc w:val="center"/>
        <w:rPr>
          <w:rFonts w:ascii="Arial" w:hAnsi="Arial" w:cs="Arial"/>
          <w:b/>
          <w:sz w:val="32"/>
          <w:szCs w:val="32"/>
          <w:lang w:val="en-US"/>
        </w:rPr>
      </w:pPr>
      <w:r w:rsidRPr="008172B4">
        <w:rPr>
          <w:rFonts w:ascii="Arial" w:hAnsi="Arial" w:cs="Arial"/>
          <w:b/>
          <w:sz w:val="32"/>
          <w:szCs w:val="32"/>
          <w:lang w:val="en-US"/>
        </w:rPr>
        <w:lastRenderedPageBreak/>
        <w:t>SUMÁRIO</w:t>
      </w:r>
    </w:p>
    <w:p w:rsidR="0036767D" w:rsidRPr="008172B4" w:rsidRDefault="0036767D" w:rsidP="00444EC4">
      <w:pPr>
        <w:jc w:val="both"/>
        <w:rPr>
          <w:rFonts w:ascii="Arial" w:hAnsi="Arial" w:cs="Arial"/>
          <w:sz w:val="20"/>
          <w:szCs w:val="20"/>
          <w:lang w:val="en-US"/>
        </w:rPr>
      </w:pPr>
    </w:p>
    <w:p w:rsidR="00EA69DD" w:rsidRPr="008172B4" w:rsidRDefault="00E036B1" w:rsidP="008172B4">
      <w:pPr>
        <w:pStyle w:val="Sumrio1"/>
        <w:spacing w:line="360" w:lineRule="auto"/>
        <w:rPr>
          <w:b w:val="0"/>
        </w:rPr>
      </w:pPr>
      <w:r w:rsidRPr="008172B4">
        <w:fldChar w:fldCharType="begin"/>
      </w:r>
      <w:r w:rsidRPr="008172B4">
        <w:instrText xml:space="preserve"> TOC \o "1-3" \h \z \u </w:instrText>
      </w:r>
      <w:r w:rsidRPr="008172B4">
        <w:fldChar w:fldCharType="separate"/>
      </w:r>
      <w:hyperlink w:anchor="_Toc105201329" w:history="1">
        <w:r w:rsidR="00EA69DD" w:rsidRPr="008172B4">
          <w:rPr>
            <w:rStyle w:val="Hyperlink"/>
          </w:rPr>
          <w:t>1 INTRODUÇÃO</w:t>
        </w:r>
        <w:r w:rsidR="00EA69DD" w:rsidRPr="008172B4">
          <w:rPr>
            <w:webHidden/>
          </w:rPr>
          <w:tab/>
        </w:r>
        <w:r w:rsidR="00EA69DD" w:rsidRPr="008172B4">
          <w:rPr>
            <w:webHidden/>
          </w:rPr>
          <w:fldChar w:fldCharType="begin"/>
        </w:r>
        <w:r w:rsidR="00EA69DD" w:rsidRPr="008172B4">
          <w:rPr>
            <w:webHidden/>
          </w:rPr>
          <w:instrText xml:space="preserve"> PAGEREF _Toc105201329 \h </w:instrText>
        </w:r>
        <w:r w:rsidR="00EA69DD" w:rsidRPr="008172B4">
          <w:rPr>
            <w:webHidden/>
          </w:rPr>
        </w:r>
        <w:r w:rsidR="00EA69DD" w:rsidRPr="008172B4">
          <w:rPr>
            <w:webHidden/>
          </w:rPr>
          <w:fldChar w:fldCharType="separate"/>
        </w:r>
        <w:r w:rsidR="008852F3">
          <w:rPr>
            <w:webHidden/>
          </w:rPr>
          <w:t>1</w:t>
        </w:r>
        <w:r w:rsidR="00EA69DD" w:rsidRPr="008172B4">
          <w:rPr>
            <w:webHidden/>
          </w:rPr>
          <w:fldChar w:fldCharType="end"/>
        </w:r>
      </w:hyperlink>
    </w:p>
    <w:p w:rsidR="00EA69DD" w:rsidRPr="008172B4" w:rsidRDefault="00854728" w:rsidP="008172B4">
      <w:pPr>
        <w:pStyle w:val="Sumrio2"/>
        <w:spacing w:line="360" w:lineRule="auto"/>
        <w:rPr>
          <w:sz w:val="22"/>
          <w:szCs w:val="22"/>
        </w:rPr>
      </w:pPr>
      <w:hyperlink w:anchor="_Toc105201330" w:history="1">
        <w:r w:rsidR="00EA69DD" w:rsidRPr="008172B4">
          <w:rPr>
            <w:rStyle w:val="Hyperlink"/>
            <w:sz w:val="22"/>
            <w:szCs w:val="22"/>
          </w:rPr>
          <w:t>1.1</w:t>
        </w:r>
        <w:r w:rsidR="00EA69DD" w:rsidRPr="008172B4">
          <w:rPr>
            <w:sz w:val="22"/>
            <w:szCs w:val="22"/>
          </w:rPr>
          <w:tab/>
        </w:r>
        <w:r w:rsidR="00EA69DD" w:rsidRPr="008172B4">
          <w:rPr>
            <w:rStyle w:val="Hyperlink"/>
            <w:sz w:val="22"/>
            <w:szCs w:val="22"/>
          </w:rPr>
          <w:t>ASPECTOS GERAIS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_Toc105201330 \h </w:instrText>
        </w:r>
        <w:r w:rsidR="00EA69DD" w:rsidRPr="008172B4">
          <w:rPr>
            <w:webHidden/>
            <w:sz w:val="22"/>
            <w:szCs w:val="22"/>
          </w:rPr>
        </w:r>
        <w:r w:rsidR="00EA69DD" w:rsidRPr="008172B4">
          <w:rPr>
            <w:webHidden/>
            <w:sz w:val="22"/>
            <w:szCs w:val="22"/>
          </w:rPr>
          <w:fldChar w:fldCharType="separate"/>
        </w:r>
        <w:r w:rsidR="008852F3">
          <w:rPr>
            <w:webHidden/>
            <w:sz w:val="22"/>
            <w:szCs w:val="22"/>
          </w:rPr>
          <w:t>1</w:t>
        </w:r>
        <w:r w:rsidR="00EA69DD" w:rsidRPr="008172B4">
          <w:rPr>
            <w:webHidden/>
            <w:sz w:val="22"/>
            <w:szCs w:val="22"/>
          </w:rPr>
          <w:fldChar w:fldCharType="end"/>
        </w:r>
      </w:hyperlink>
    </w:p>
    <w:p w:rsidR="00EA69DD" w:rsidRPr="008172B4" w:rsidRDefault="00854728" w:rsidP="008172B4">
      <w:pPr>
        <w:pStyle w:val="Sumrio2"/>
        <w:spacing w:line="360" w:lineRule="auto"/>
        <w:rPr>
          <w:sz w:val="22"/>
          <w:szCs w:val="22"/>
        </w:rPr>
      </w:pPr>
      <w:hyperlink w:anchor="_Toc105201331" w:history="1">
        <w:r w:rsidR="00EA69DD" w:rsidRPr="008172B4">
          <w:rPr>
            <w:rStyle w:val="Hyperlink"/>
            <w:sz w:val="22"/>
            <w:szCs w:val="22"/>
          </w:rPr>
          <w:t>1.2</w:t>
        </w:r>
        <w:r w:rsidR="00EA69DD" w:rsidRPr="008172B4">
          <w:rPr>
            <w:sz w:val="22"/>
            <w:szCs w:val="22"/>
          </w:rPr>
          <w:tab/>
        </w:r>
        <w:r w:rsidR="00EA69DD" w:rsidRPr="008172B4">
          <w:rPr>
            <w:rStyle w:val="Hyperlink"/>
            <w:sz w:val="22"/>
            <w:szCs w:val="22"/>
          </w:rPr>
          <w:t>COMPOSIÇÃO E ESTRUTURA DO TRABALHO.</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_Toc105201331 \h </w:instrText>
        </w:r>
        <w:r w:rsidR="00EA69DD" w:rsidRPr="008172B4">
          <w:rPr>
            <w:webHidden/>
            <w:sz w:val="22"/>
            <w:szCs w:val="22"/>
          </w:rPr>
        </w:r>
        <w:r w:rsidR="00EA69DD" w:rsidRPr="008172B4">
          <w:rPr>
            <w:webHidden/>
            <w:sz w:val="22"/>
            <w:szCs w:val="22"/>
          </w:rPr>
          <w:fldChar w:fldCharType="separate"/>
        </w:r>
        <w:r w:rsidR="008852F3">
          <w:rPr>
            <w:webHidden/>
            <w:sz w:val="22"/>
            <w:szCs w:val="22"/>
          </w:rPr>
          <w:t>1</w:t>
        </w:r>
        <w:r w:rsidR="00EA69DD" w:rsidRPr="008172B4">
          <w:rPr>
            <w:webHidden/>
            <w:sz w:val="22"/>
            <w:szCs w:val="22"/>
          </w:rPr>
          <w:fldChar w:fldCharType="end"/>
        </w:r>
      </w:hyperlink>
    </w:p>
    <w:p w:rsidR="00EA69DD" w:rsidRPr="008172B4" w:rsidRDefault="00854728" w:rsidP="008172B4">
      <w:pPr>
        <w:pStyle w:val="Sumrio2"/>
        <w:spacing w:line="360" w:lineRule="auto"/>
        <w:rPr>
          <w:sz w:val="22"/>
          <w:szCs w:val="22"/>
        </w:rPr>
      </w:pPr>
      <w:hyperlink w:anchor="_Toc105201332" w:history="1">
        <w:r w:rsidR="00EA69DD" w:rsidRPr="008172B4">
          <w:rPr>
            <w:rStyle w:val="Hyperlink"/>
            <w:sz w:val="22"/>
            <w:szCs w:val="22"/>
          </w:rPr>
          <w:t>1.2.1</w:t>
        </w:r>
        <w:r w:rsidR="00EA69DD" w:rsidRPr="008172B4">
          <w:rPr>
            <w:sz w:val="22"/>
            <w:szCs w:val="22"/>
          </w:rPr>
          <w:tab/>
        </w:r>
        <w:r w:rsidR="00EA69DD" w:rsidRPr="008172B4">
          <w:rPr>
            <w:rStyle w:val="Hyperlink"/>
            <w:sz w:val="22"/>
            <w:szCs w:val="22"/>
          </w:rPr>
          <w:t>A INTRODUÇÃO</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_Toc105201332 \h </w:instrText>
        </w:r>
        <w:r w:rsidR="00EA69DD" w:rsidRPr="008172B4">
          <w:rPr>
            <w:webHidden/>
            <w:sz w:val="22"/>
            <w:szCs w:val="22"/>
          </w:rPr>
        </w:r>
        <w:r w:rsidR="00EA69DD" w:rsidRPr="008172B4">
          <w:rPr>
            <w:webHidden/>
            <w:sz w:val="22"/>
            <w:szCs w:val="22"/>
          </w:rPr>
          <w:fldChar w:fldCharType="separate"/>
        </w:r>
        <w:r w:rsidR="008852F3">
          <w:rPr>
            <w:webHidden/>
            <w:sz w:val="22"/>
            <w:szCs w:val="22"/>
          </w:rPr>
          <w:t>2</w:t>
        </w:r>
        <w:r w:rsidR="00EA69DD" w:rsidRPr="008172B4">
          <w:rPr>
            <w:webHidden/>
            <w:sz w:val="22"/>
            <w:szCs w:val="22"/>
          </w:rPr>
          <w:fldChar w:fldCharType="end"/>
        </w:r>
      </w:hyperlink>
    </w:p>
    <w:p w:rsidR="00EA69DD" w:rsidRPr="008172B4" w:rsidRDefault="00854728" w:rsidP="008172B4">
      <w:pPr>
        <w:pStyle w:val="Sumrio2"/>
        <w:spacing w:line="360" w:lineRule="auto"/>
        <w:rPr>
          <w:sz w:val="22"/>
          <w:szCs w:val="22"/>
        </w:rPr>
      </w:pPr>
      <w:hyperlink w:anchor="_Toc105201333" w:history="1">
        <w:r w:rsidR="00EA69DD" w:rsidRPr="008172B4">
          <w:rPr>
            <w:rStyle w:val="Hyperlink"/>
            <w:sz w:val="22"/>
            <w:szCs w:val="22"/>
          </w:rPr>
          <w:t>1.2.2</w:t>
        </w:r>
        <w:r w:rsidR="00EA69DD" w:rsidRPr="008172B4">
          <w:rPr>
            <w:sz w:val="22"/>
            <w:szCs w:val="22"/>
          </w:rPr>
          <w:tab/>
        </w:r>
        <w:r w:rsidR="00EA69DD" w:rsidRPr="008172B4">
          <w:rPr>
            <w:rStyle w:val="Hyperlink"/>
            <w:sz w:val="22"/>
            <w:szCs w:val="22"/>
          </w:rPr>
          <w:t>O DESENVOLVIMENTO</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_Toc105201333 \h </w:instrText>
        </w:r>
        <w:r w:rsidR="00EA69DD" w:rsidRPr="008172B4">
          <w:rPr>
            <w:webHidden/>
            <w:sz w:val="22"/>
            <w:szCs w:val="22"/>
          </w:rPr>
        </w:r>
        <w:r w:rsidR="00EA69DD" w:rsidRPr="008172B4">
          <w:rPr>
            <w:webHidden/>
            <w:sz w:val="22"/>
            <w:szCs w:val="22"/>
          </w:rPr>
          <w:fldChar w:fldCharType="separate"/>
        </w:r>
        <w:r w:rsidR="008852F3">
          <w:rPr>
            <w:webHidden/>
            <w:sz w:val="22"/>
            <w:szCs w:val="22"/>
          </w:rPr>
          <w:t>3</w:t>
        </w:r>
        <w:r w:rsidR="00EA69DD" w:rsidRPr="008172B4">
          <w:rPr>
            <w:webHidden/>
            <w:sz w:val="22"/>
            <w:szCs w:val="22"/>
          </w:rPr>
          <w:fldChar w:fldCharType="end"/>
        </w:r>
      </w:hyperlink>
    </w:p>
    <w:p w:rsidR="00EA69DD" w:rsidRPr="008172B4" w:rsidRDefault="00854728" w:rsidP="008172B4">
      <w:pPr>
        <w:pStyle w:val="Sumrio2"/>
        <w:spacing w:line="360" w:lineRule="auto"/>
        <w:rPr>
          <w:sz w:val="22"/>
          <w:szCs w:val="22"/>
        </w:rPr>
      </w:pPr>
      <w:hyperlink w:anchor="_Toc105201334" w:history="1">
        <w:r w:rsidR="00EA69DD" w:rsidRPr="008172B4">
          <w:rPr>
            <w:rStyle w:val="Hyperlink"/>
            <w:sz w:val="22"/>
            <w:szCs w:val="22"/>
          </w:rPr>
          <w:t>1.3</w:t>
        </w:r>
        <w:r w:rsidR="00EA69DD" w:rsidRPr="008172B4">
          <w:rPr>
            <w:sz w:val="22"/>
            <w:szCs w:val="22"/>
          </w:rPr>
          <w:tab/>
        </w:r>
        <w:r w:rsidR="00EA69DD" w:rsidRPr="008172B4">
          <w:rPr>
            <w:rStyle w:val="Hyperlink"/>
            <w:sz w:val="22"/>
            <w:szCs w:val="22"/>
          </w:rPr>
          <w:t>USO DE EDITORES DE TEXTO</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_Toc105201334 \h </w:instrText>
        </w:r>
        <w:r w:rsidR="00EA69DD" w:rsidRPr="008172B4">
          <w:rPr>
            <w:webHidden/>
            <w:sz w:val="22"/>
            <w:szCs w:val="22"/>
          </w:rPr>
        </w:r>
        <w:r w:rsidR="00EA69DD" w:rsidRPr="008172B4">
          <w:rPr>
            <w:webHidden/>
            <w:sz w:val="22"/>
            <w:szCs w:val="22"/>
          </w:rPr>
          <w:fldChar w:fldCharType="separate"/>
        </w:r>
        <w:r w:rsidR="008852F3">
          <w:rPr>
            <w:webHidden/>
            <w:sz w:val="22"/>
            <w:szCs w:val="22"/>
          </w:rPr>
          <w:t>3</w:t>
        </w:r>
        <w:r w:rsidR="00EA69DD" w:rsidRPr="008172B4">
          <w:rPr>
            <w:webHidden/>
            <w:sz w:val="22"/>
            <w:szCs w:val="22"/>
          </w:rPr>
          <w:fldChar w:fldCharType="end"/>
        </w:r>
      </w:hyperlink>
    </w:p>
    <w:p w:rsidR="00EA69DD" w:rsidRPr="008172B4" w:rsidRDefault="00854728" w:rsidP="008172B4">
      <w:pPr>
        <w:pStyle w:val="Sumrio2"/>
        <w:spacing w:line="360" w:lineRule="auto"/>
        <w:rPr>
          <w:sz w:val="22"/>
          <w:szCs w:val="22"/>
        </w:rPr>
      </w:pPr>
      <w:hyperlink w:anchor="_Toc105201335" w:history="1">
        <w:r w:rsidR="00EA69DD" w:rsidRPr="008172B4">
          <w:rPr>
            <w:rStyle w:val="Hyperlink"/>
            <w:sz w:val="22"/>
            <w:szCs w:val="22"/>
          </w:rPr>
          <w:t>1.4</w:t>
        </w:r>
        <w:r w:rsidR="00EA69DD" w:rsidRPr="008172B4">
          <w:rPr>
            <w:sz w:val="22"/>
            <w:szCs w:val="22"/>
          </w:rPr>
          <w:tab/>
        </w:r>
        <w:r w:rsidR="00EA69DD" w:rsidRPr="008172B4">
          <w:rPr>
            <w:rStyle w:val="Hyperlink"/>
            <w:sz w:val="22"/>
            <w:szCs w:val="22"/>
          </w:rPr>
          <w:t>FORMATAÇÃO BÁSICA DO RELATÓRIO</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_Toc105201335 \h </w:instrText>
        </w:r>
        <w:r w:rsidR="00EA69DD" w:rsidRPr="008172B4">
          <w:rPr>
            <w:webHidden/>
            <w:sz w:val="22"/>
            <w:szCs w:val="22"/>
          </w:rPr>
        </w:r>
        <w:r w:rsidR="00EA69DD" w:rsidRPr="008172B4">
          <w:rPr>
            <w:webHidden/>
            <w:sz w:val="22"/>
            <w:szCs w:val="22"/>
          </w:rPr>
          <w:fldChar w:fldCharType="separate"/>
        </w:r>
        <w:r w:rsidR="008852F3">
          <w:rPr>
            <w:webHidden/>
            <w:sz w:val="22"/>
            <w:szCs w:val="22"/>
          </w:rPr>
          <w:t>3</w:t>
        </w:r>
        <w:r w:rsidR="00EA69DD" w:rsidRPr="008172B4">
          <w:rPr>
            <w:webHidden/>
            <w:sz w:val="22"/>
            <w:szCs w:val="22"/>
          </w:rPr>
          <w:fldChar w:fldCharType="end"/>
        </w:r>
      </w:hyperlink>
    </w:p>
    <w:p w:rsidR="00EA69DD" w:rsidRPr="008172B4" w:rsidRDefault="00854728" w:rsidP="008172B4">
      <w:pPr>
        <w:pStyle w:val="Sumrio3"/>
        <w:tabs>
          <w:tab w:val="left" w:pos="1440"/>
          <w:tab w:val="right" w:leader="dot" w:pos="9061"/>
        </w:tabs>
        <w:spacing w:line="360" w:lineRule="auto"/>
        <w:rPr>
          <w:rFonts w:ascii="Arial" w:hAnsi="Arial" w:cs="Arial"/>
          <w:noProof/>
          <w:sz w:val="22"/>
          <w:szCs w:val="22"/>
        </w:rPr>
      </w:pPr>
      <w:hyperlink w:anchor="_Toc105201336" w:history="1">
        <w:r w:rsidR="00EA69DD" w:rsidRPr="008172B4">
          <w:rPr>
            <w:rStyle w:val="Hyperlink"/>
            <w:rFonts w:ascii="Arial" w:hAnsi="Arial" w:cs="Arial"/>
            <w:noProof/>
            <w:sz w:val="22"/>
            <w:szCs w:val="22"/>
          </w:rPr>
          <w:t>1.4.1</w:t>
        </w:r>
        <w:r w:rsidR="00EA69DD" w:rsidRPr="008172B4">
          <w:rPr>
            <w:rFonts w:ascii="Arial" w:hAnsi="Arial" w:cs="Arial"/>
            <w:noProof/>
            <w:sz w:val="22"/>
            <w:szCs w:val="22"/>
          </w:rPr>
          <w:tab/>
        </w:r>
        <w:r w:rsidR="00EA69DD" w:rsidRPr="008172B4">
          <w:rPr>
            <w:rStyle w:val="Hyperlink"/>
            <w:rFonts w:ascii="Arial" w:hAnsi="Arial" w:cs="Arial"/>
            <w:noProof/>
            <w:sz w:val="22"/>
            <w:szCs w:val="22"/>
          </w:rPr>
          <w:t>Tipo de papel e margens.</w:t>
        </w:r>
        <w:r w:rsidR="00EA69DD" w:rsidRPr="008172B4">
          <w:rPr>
            <w:rFonts w:ascii="Arial" w:hAnsi="Arial" w:cs="Arial"/>
            <w:noProof/>
            <w:webHidden/>
            <w:sz w:val="22"/>
            <w:szCs w:val="22"/>
          </w:rPr>
          <w:tab/>
        </w:r>
        <w:r w:rsidR="00EA69DD" w:rsidRPr="008172B4">
          <w:rPr>
            <w:rFonts w:ascii="Arial" w:hAnsi="Arial" w:cs="Arial"/>
            <w:noProof/>
            <w:webHidden/>
            <w:sz w:val="22"/>
            <w:szCs w:val="22"/>
          </w:rPr>
          <w:fldChar w:fldCharType="begin"/>
        </w:r>
        <w:r w:rsidR="00EA69DD" w:rsidRPr="008172B4">
          <w:rPr>
            <w:rFonts w:ascii="Arial" w:hAnsi="Arial" w:cs="Arial"/>
            <w:noProof/>
            <w:webHidden/>
            <w:sz w:val="22"/>
            <w:szCs w:val="22"/>
          </w:rPr>
          <w:instrText xml:space="preserve"> PAGEREF _Toc105201336 \h </w:instrText>
        </w:r>
        <w:r w:rsidR="00EA69DD" w:rsidRPr="008172B4">
          <w:rPr>
            <w:rFonts w:ascii="Arial" w:hAnsi="Arial" w:cs="Arial"/>
            <w:noProof/>
            <w:webHidden/>
            <w:sz w:val="22"/>
            <w:szCs w:val="22"/>
          </w:rPr>
        </w:r>
        <w:r w:rsidR="00EA69DD" w:rsidRPr="008172B4">
          <w:rPr>
            <w:rFonts w:ascii="Arial" w:hAnsi="Arial" w:cs="Arial"/>
            <w:noProof/>
            <w:webHidden/>
            <w:sz w:val="22"/>
            <w:szCs w:val="22"/>
          </w:rPr>
          <w:fldChar w:fldCharType="separate"/>
        </w:r>
        <w:r w:rsidR="008852F3">
          <w:rPr>
            <w:rFonts w:ascii="Arial" w:hAnsi="Arial" w:cs="Arial"/>
            <w:noProof/>
            <w:webHidden/>
            <w:sz w:val="22"/>
            <w:szCs w:val="22"/>
          </w:rPr>
          <w:t>3</w:t>
        </w:r>
        <w:r w:rsidR="00EA69DD" w:rsidRPr="008172B4">
          <w:rPr>
            <w:rFonts w:ascii="Arial" w:hAnsi="Arial" w:cs="Arial"/>
            <w:noProof/>
            <w:webHidden/>
            <w:sz w:val="22"/>
            <w:szCs w:val="22"/>
          </w:rPr>
          <w:fldChar w:fldCharType="end"/>
        </w:r>
      </w:hyperlink>
    </w:p>
    <w:p w:rsidR="00EA69DD" w:rsidRPr="008172B4" w:rsidRDefault="00854728" w:rsidP="008172B4">
      <w:pPr>
        <w:pStyle w:val="Sumrio3"/>
        <w:tabs>
          <w:tab w:val="left" w:pos="1440"/>
          <w:tab w:val="right" w:leader="dot" w:pos="9061"/>
        </w:tabs>
        <w:spacing w:line="360" w:lineRule="auto"/>
        <w:rPr>
          <w:rFonts w:ascii="Arial" w:hAnsi="Arial" w:cs="Arial"/>
          <w:noProof/>
          <w:sz w:val="22"/>
          <w:szCs w:val="22"/>
        </w:rPr>
      </w:pPr>
      <w:hyperlink w:anchor="_Toc105201337" w:history="1">
        <w:r w:rsidR="00EA69DD" w:rsidRPr="008172B4">
          <w:rPr>
            <w:rStyle w:val="Hyperlink"/>
            <w:rFonts w:ascii="Arial" w:hAnsi="Arial" w:cs="Arial"/>
            <w:noProof/>
            <w:sz w:val="22"/>
            <w:szCs w:val="22"/>
          </w:rPr>
          <w:t>1.4.2</w:t>
        </w:r>
        <w:r w:rsidR="00EA69DD" w:rsidRPr="008172B4">
          <w:rPr>
            <w:rFonts w:ascii="Arial" w:hAnsi="Arial" w:cs="Arial"/>
            <w:noProof/>
            <w:sz w:val="22"/>
            <w:szCs w:val="22"/>
          </w:rPr>
          <w:tab/>
        </w:r>
        <w:r w:rsidR="00EA69DD" w:rsidRPr="008172B4">
          <w:rPr>
            <w:rStyle w:val="Hyperlink"/>
            <w:rFonts w:ascii="Arial" w:hAnsi="Arial" w:cs="Arial"/>
            <w:noProof/>
            <w:sz w:val="22"/>
            <w:szCs w:val="22"/>
          </w:rPr>
          <w:t>Numeração de Páginas</w:t>
        </w:r>
        <w:r w:rsidR="00EA69DD" w:rsidRPr="008172B4">
          <w:rPr>
            <w:rFonts w:ascii="Arial" w:hAnsi="Arial" w:cs="Arial"/>
            <w:noProof/>
            <w:webHidden/>
            <w:sz w:val="22"/>
            <w:szCs w:val="22"/>
          </w:rPr>
          <w:tab/>
        </w:r>
        <w:r w:rsidR="00EA69DD" w:rsidRPr="008172B4">
          <w:rPr>
            <w:rFonts w:ascii="Arial" w:hAnsi="Arial" w:cs="Arial"/>
            <w:noProof/>
            <w:webHidden/>
            <w:sz w:val="22"/>
            <w:szCs w:val="22"/>
          </w:rPr>
          <w:fldChar w:fldCharType="begin"/>
        </w:r>
        <w:r w:rsidR="00EA69DD" w:rsidRPr="008172B4">
          <w:rPr>
            <w:rFonts w:ascii="Arial" w:hAnsi="Arial" w:cs="Arial"/>
            <w:noProof/>
            <w:webHidden/>
            <w:sz w:val="22"/>
            <w:szCs w:val="22"/>
          </w:rPr>
          <w:instrText xml:space="preserve"> PAGEREF _Toc105201337 \h </w:instrText>
        </w:r>
        <w:r w:rsidR="00EA69DD" w:rsidRPr="008172B4">
          <w:rPr>
            <w:rFonts w:ascii="Arial" w:hAnsi="Arial" w:cs="Arial"/>
            <w:noProof/>
            <w:webHidden/>
            <w:sz w:val="22"/>
            <w:szCs w:val="22"/>
          </w:rPr>
        </w:r>
        <w:r w:rsidR="00EA69DD" w:rsidRPr="008172B4">
          <w:rPr>
            <w:rFonts w:ascii="Arial" w:hAnsi="Arial" w:cs="Arial"/>
            <w:noProof/>
            <w:webHidden/>
            <w:sz w:val="22"/>
            <w:szCs w:val="22"/>
          </w:rPr>
          <w:fldChar w:fldCharType="separate"/>
        </w:r>
        <w:r w:rsidR="008852F3">
          <w:rPr>
            <w:rFonts w:ascii="Arial" w:hAnsi="Arial" w:cs="Arial"/>
            <w:noProof/>
            <w:webHidden/>
            <w:sz w:val="22"/>
            <w:szCs w:val="22"/>
          </w:rPr>
          <w:t>3</w:t>
        </w:r>
        <w:r w:rsidR="00EA69DD" w:rsidRPr="008172B4">
          <w:rPr>
            <w:rFonts w:ascii="Arial" w:hAnsi="Arial" w:cs="Arial"/>
            <w:noProof/>
            <w:webHidden/>
            <w:sz w:val="22"/>
            <w:szCs w:val="22"/>
          </w:rPr>
          <w:fldChar w:fldCharType="end"/>
        </w:r>
      </w:hyperlink>
    </w:p>
    <w:p w:rsidR="00EA69DD" w:rsidRPr="008172B4" w:rsidRDefault="00854728" w:rsidP="008172B4">
      <w:pPr>
        <w:pStyle w:val="Sumrio3"/>
        <w:tabs>
          <w:tab w:val="left" w:pos="1440"/>
          <w:tab w:val="right" w:leader="dot" w:pos="9061"/>
        </w:tabs>
        <w:spacing w:line="360" w:lineRule="auto"/>
        <w:rPr>
          <w:rFonts w:ascii="Arial" w:hAnsi="Arial" w:cs="Arial"/>
          <w:noProof/>
          <w:sz w:val="22"/>
          <w:szCs w:val="22"/>
        </w:rPr>
      </w:pPr>
      <w:hyperlink w:anchor="_Toc105201338" w:history="1">
        <w:r w:rsidR="00EA69DD" w:rsidRPr="008172B4">
          <w:rPr>
            <w:rStyle w:val="Hyperlink"/>
            <w:rFonts w:ascii="Arial" w:hAnsi="Arial" w:cs="Arial"/>
            <w:noProof/>
            <w:sz w:val="22"/>
            <w:szCs w:val="22"/>
          </w:rPr>
          <w:t>1.4.3</w:t>
        </w:r>
        <w:r w:rsidR="00EA69DD" w:rsidRPr="008172B4">
          <w:rPr>
            <w:rFonts w:ascii="Arial" w:hAnsi="Arial" w:cs="Arial"/>
            <w:noProof/>
            <w:sz w:val="22"/>
            <w:szCs w:val="22"/>
          </w:rPr>
          <w:tab/>
        </w:r>
        <w:r w:rsidR="00EA69DD" w:rsidRPr="008172B4">
          <w:rPr>
            <w:rStyle w:val="Hyperlink"/>
            <w:rFonts w:ascii="Arial" w:hAnsi="Arial" w:cs="Arial"/>
            <w:noProof/>
            <w:sz w:val="22"/>
            <w:szCs w:val="22"/>
          </w:rPr>
          <w:t>Quebra de Capítulos e Aproveitamento de Páginas</w:t>
        </w:r>
        <w:r w:rsidR="00EA69DD" w:rsidRPr="008172B4">
          <w:rPr>
            <w:rFonts w:ascii="Arial" w:hAnsi="Arial" w:cs="Arial"/>
            <w:noProof/>
            <w:webHidden/>
            <w:sz w:val="22"/>
            <w:szCs w:val="22"/>
          </w:rPr>
          <w:tab/>
        </w:r>
        <w:r w:rsidR="00EA69DD" w:rsidRPr="008172B4">
          <w:rPr>
            <w:rFonts w:ascii="Arial" w:hAnsi="Arial" w:cs="Arial"/>
            <w:noProof/>
            <w:webHidden/>
            <w:sz w:val="22"/>
            <w:szCs w:val="22"/>
          </w:rPr>
          <w:fldChar w:fldCharType="begin"/>
        </w:r>
        <w:r w:rsidR="00EA69DD" w:rsidRPr="008172B4">
          <w:rPr>
            <w:rFonts w:ascii="Arial" w:hAnsi="Arial" w:cs="Arial"/>
            <w:noProof/>
            <w:webHidden/>
            <w:sz w:val="22"/>
            <w:szCs w:val="22"/>
          </w:rPr>
          <w:instrText xml:space="preserve"> PAGEREF _Toc105201338 \h </w:instrText>
        </w:r>
        <w:r w:rsidR="00EA69DD" w:rsidRPr="008172B4">
          <w:rPr>
            <w:rFonts w:ascii="Arial" w:hAnsi="Arial" w:cs="Arial"/>
            <w:noProof/>
            <w:webHidden/>
            <w:sz w:val="22"/>
            <w:szCs w:val="22"/>
          </w:rPr>
        </w:r>
        <w:r w:rsidR="00EA69DD" w:rsidRPr="008172B4">
          <w:rPr>
            <w:rFonts w:ascii="Arial" w:hAnsi="Arial" w:cs="Arial"/>
            <w:noProof/>
            <w:webHidden/>
            <w:sz w:val="22"/>
            <w:szCs w:val="22"/>
          </w:rPr>
          <w:fldChar w:fldCharType="separate"/>
        </w:r>
        <w:r w:rsidR="008852F3">
          <w:rPr>
            <w:rFonts w:ascii="Arial" w:hAnsi="Arial" w:cs="Arial"/>
            <w:noProof/>
            <w:webHidden/>
            <w:sz w:val="22"/>
            <w:szCs w:val="22"/>
          </w:rPr>
          <w:t>4</w:t>
        </w:r>
        <w:r w:rsidR="00EA69DD" w:rsidRPr="008172B4">
          <w:rPr>
            <w:rFonts w:ascii="Arial" w:hAnsi="Arial" w:cs="Arial"/>
            <w:noProof/>
            <w:webHidden/>
            <w:sz w:val="22"/>
            <w:szCs w:val="22"/>
          </w:rPr>
          <w:fldChar w:fldCharType="end"/>
        </w:r>
      </w:hyperlink>
    </w:p>
    <w:p w:rsidR="00EA69DD" w:rsidRPr="008172B4" w:rsidRDefault="00854728" w:rsidP="008172B4">
      <w:pPr>
        <w:pStyle w:val="Sumrio2"/>
        <w:spacing w:line="360" w:lineRule="auto"/>
        <w:rPr>
          <w:rStyle w:val="Hyperlink"/>
          <w:sz w:val="22"/>
          <w:szCs w:val="22"/>
        </w:rPr>
      </w:pPr>
      <w:hyperlink w:anchor="_Toc105201339" w:history="1">
        <w:r w:rsidR="00EA69DD" w:rsidRPr="008172B4">
          <w:rPr>
            <w:rStyle w:val="Hyperlink"/>
            <w:sz w:val="22"/>
            <w:szCs w:val="22"/>
          </w:rPr>
          <w:t>1.5</w:t>
        </w:r>
        <w:r w:rsidR="00EA69DD" w:rsidRPr="008172B4">
          <w:rPr>
            <w:sz w:val="22"/>
            <w:szCs w:val="22"/>
          </w:rPr>
          <w:tab/>
        </w:r>
        <w:r w:rsidR="00EA69DD" w:rsidRPr="008172B4">
          <w:rPr>
            <w:rStyle w:val="Hyperlink"/>
            <w:sz w:val="22"/>
            <w:szCs w:val="22"/>
          </w:rPr>
          <w:t>CÓPIAS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_Toc105201339 \h </w:instrText>
        </w:r>
        <w:r w:rsidR="00EA69DD" w:rsidRPr="008172B4">
          <w:rPr>
            <w:webHidden/>
            <w:sz w:val="22"/>
            <w:szCs w:val="22"/>
          </w:rPr>
        </w:r>
        <w:r w:rsidR="00EA69DD" w:rsidRPr="008172B4">
          <w:rPr>
            <w:webHidden/>
            <w:sz w:val="22"/>
            <w:szCs w:val="22"/>
          </w:rPr>
          <w:fldChar w:fldCharType="separate"/>
        </w:r>
        <w:r w:rsidR="008852F3">
          <w:rPr>
            <w:webHidden/>
            <w:sz w:val="22"/>
            <w:szCs w:val="22"/>
          </w:rPr>
          <w:t>4</w:t>
        </w:r>
        <w:r w:rsidR="00EA69DD" w:rsidRPr="008172B4">
          <w:rPr>
            <w:webHidden/>
            <w:sz w:val="22"/>
            <w:szCs w:val="22"/>
          </w:rPr>
          <w:fldChar w:fldCharType="end"/>
        </w:r>
      </w:hyperlink>
    </w:p>
    <w:p w:rsidR="00EA69DD" w:rsidRPr="008172B4" w:rsidRDefault="00EA69DD" w:rsidP="008172B4">
      <w:pPr>
        <w:spacing w:line="360" w:lineRule="auto"/>
        <w:rPr>
          <w:rFonts w:ascii="Arial" w:hAnsi="Arial" w:cs="Arial"/>
          <w:noProof/>
          <w:sz w:val="22"/>
          <w:szCs w:val="22"/>
        </w:rPr>
      </w:pPr>
    </w:p>
    <w:p w:rsidR="00EA69DD" w:rsidRPr="008172B4" w:rsidRDefault="00854728" w:rsidP="008172B4">
      <w:pPr>
        <w:pStyle w:val="Sumrio1"/>
        <w:spacing w:line="360" w:lineRule="auto"/>
        <w:rPr>
          <w:b w:val="0"/>
        </w:rPr>
      </w:pPr>
      <w:hyperlink w:anchor="_Toc105201340" w:history="1">
        <w:r w:rsidR="00EA69DD" w:rsidRPr="008172B4">
          <w:rPr>
            <w:rStyle w:val="Hyperlink"/>
          </w:rPr>
          <w:t>2 ELEMENTOS DO PRÉ-TEXTO</w:t>
        </w:r>
        <w:r w:rsidR="00EA69DD" w:rsidRPr="008172B4">
          <w:rPr>
            <w:webHidden/>
          </w:rPr>
          <w:tab/>
        </w:r>
        <w:r w:rsidR="00EA69DD" w:rsidRPr="008172B4">
          <w:rPr>
            <w:webHidden/>
          </w:rPr>
          <w:fldChar w:fldCharType="begin"/>
        </w:r>
        <w:r w:rsidR="00EA69DD" w:rsidRPr="008172B4">
          <w:rPr>
            <w:webHidden/>
          </w:rPr>
          <w:instrText xml:space="preserve"> PAGEREF _Toc105201340 \h </w:instrText>
        </w:r>
        <w:r w:rsidR="00EA69DD" w:rsidRPr="008172B4">
          <w:rPr>
            <w:webHidden/>
          </w:rPr>
        </w:r>
        <w:r w:rsidR="00EA69DD" w:rsidRPr="008172B4">
          <w:rPr>
            <w:webHidden/>
          </w:rPr>
          <w:fldChar w:fldCharType="separate"/>
        </w:r>
        <w:r w:rsidR="008852F3">
          <w:rPr>
            <w:webHidden/>
          </w:rPr>
          <w:t>6</w:t>
        </w:r>
        <w:r w:rsidR="00EA69DD" w:rsidRPr="008172B4">
          <w:rPr>
            <w:webHidden/>
          </w:rPr>
          <w:fldChar w:fldCharType="end"/>
        </w:r>
      </w:hyperlink>
    </w:p>
    <w:p w:rsidR="00EA69DD" w:rsidRPr="008172B4" w:rsidRDefault="00854728" w:rsidP="008172B4">
      <w:pPr>
        <w:pStyle w:val="Sumrio2"/>
        <w:spacing w:line="360" w:lineRule="auto"/>
        <w:rPr>
          <w:sz w:val="22"/>
          <w:szCs w:val="22"/>
        </w:rPr>
      </w:pPr>
      <w:hyperlink w:anchor="_Toc105201341" w:history="1">
        <w:r w:rsidR="00EA69DD" w:rsidRPr="008172B4">
          <w:rPr>
            <w:rStyle w:val="Hyperlink"/>
            <w:sz w:val="22"/>
            <w:szCs w:val="22"/>
          </w:rPr>
          <w:t>2.1</w:t>
        </w:r>
        <w:r w:rsidR="00EA69DD" w:rsidRPr="008172B4">
          <w:rPr>
            <w:sz w:val="22"/>
            <w:szCs w:val="22"/>
          </w:rPr>
          <w:tab/>
        </w:r>
        <w:r w:rsidR="00EA69DD" w:rsidRPr="008172B4">
          <w:rPr>
            <w:rStyle w:val="Hyperlink"/>
            <w:sz w:val="22"/>
            <w:szCs w:val="22"/>
          </w:rPr>
          <w:t>CAPA E CONTRA-CAPA</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_Toc105201341 \h </w:instrText>
        </w:r>
        <w:r w:rsidR="00EA69DD" w:rsidRPr="008172B4">
          <w:rPr>
            <w:webHidden/>
            <w:sz w:val="22"/>
            <w:szCs w:val="22"/>
          </w:rPr>
        </w:r>
        <w:r w:rsidR="00EA69DD" w:rsidRPr="008172B4">
          <w:rPr>
            <w:webHidden/>
            <w:sz w:val="22"/>
            <w:szCs w:val="22"/>
          </w:rPr>
          <w:fldChar w:fldCharType="separate"/>
        </w:r>
        <w:r w:rsidR="008852F3">
          <w:rPr>
            <w:webHidden/>
            <w:sz w:val="22"/>
            <w:szCs w:val="22"/>
          </w:rPr>
          <w:t>6</w:t>
        </w:r>
        <w:r w:rsidR="00EA69DD" w:rsidRPr="008172B4">
          <w:rPr>
            <w:webHidden/>
            <w:sz w:val="22"/>
            <w:szCs w:val="22"/>
          </w:rPr>
          <w:fldChar w:fldCharType="end"/>
        </w:r>
      </w:hyperlink>
    </w:p>
    <w:p w:rsidR="00EA69DD" w:rsidRPr="008172B4" w:rsidRDefault="00854728" w:rsidP="008172B4">
      <w:pPr>
        <w:pStyle w:val="Sumrio2"/>
        <w:spacing w:line="360" w:lineRule="auto"/>
        <w:rPr>
          <w:sz w:val="22"/>
          <w:szCs w:val="22"/>
        </w:rPr>
      </w:pPr>
      <w:hyperlink w:anchor="_Toc105201342" w:history="1">
        <w:r w:rsidR="00EA69DD" w:rsidRPr="008172B4">
          <w:rPr>
            <w:rStyle w:val="Hyperlink"/>
            <w:sz w:val="22"/>
            <w:szCs w:val="22"/>
          </w:rPr>
          <w:t>2.2</w:t>
        </w:r>
        <w:r w:rsidR="00EA69DD" w:rsidRPr="008172B4">
          <w:rPr>
            <w:sz w:val="22"/>
            <w:szCs w:val="22"/>
          </w:rPr>
          <w:tab/>
        </w:r>
        <w:r w:rsidR="00EA69DD" w:rsidRPr="008172B4">
          <w:rPr>
            <w:rStyle w:val="Hyperlink"/>
            <w:sz w:val="22"/>
            <w:szCs w:val="22"/>
          </w:rPr>
          <w:t>FOLHA DE ROSTO</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_Toc105201342 \h </w:instrText>
        </w:r>
        <w:r w:rsidR="00EA69DD" w:rsidRPr="008172B4">
          <w:rPr>
            <w:webHidden/>
            <w:sz w:val="22"/>
            <w:szCs w:val="22"/>
          </w:rPr>
        </w:r>
        <w:r w:rsidR="00EA69DD" w:rsidRPr="008172B4">
          <w:rPr>
            <w:webHidden/>
            <w:sz w:val="22"/>
            <w:szCs w:val="22"/>
          </w:rPr>
          <w:fldChar w:fldCharType="separate"/>
        </w:r>
        <w:r w:rsidR="008852F3">
          <w:rPr>
            <w:webHidden/>
            <w:sz w:val="22"/>
            <w:szCs w:val="22"/>
          </w:rPr>
          <w:t>6</w:t>
        </w:r>
        <w:r w:rsidR="00EA69DD" w:rsidRPr="008172B4">
          <w:rPr>
            <w:webHidden/>
            <w:sz w:val="22"/>
            <w:szCs w:val="22"/>
          </w:rPr>
          <w:fldChar w:fldCharType="end"/>
        </w:r>
      </w:hyperlink>
    </w:p>
    <w:p w:rsidR="00EA69DD" w:rsidRPr="008172B4" w:rsidRDefault="00854728" w:rsidP="008172B4">
      <w:pPr>
        <w:pStyle w:val="Sumrio2"/>
        <w:spacing w:line="360" w:lineRule="auto"/>
        <w:rPr>
          <w:sz w:val="22"/>
          <w:szCs w:val="22"/>
        </w:rPr>
      </w:pPr>
      <w:hyperlink w:anchor="_Toc105201343" w:history="1">
        <w:r w:rsidR="00EA69DD" w:rsidRPr="008172B4">
          <w:rPr>
            <w:rStyle w:val="Hyperlink"/>
            <w:sz w:val="22"/>
            <w:szCs w:val="22"/>
          </w:rPr>
          <w:t>2.3</w:t>
        </w:r>
        <w:r w:rsidR="00EA69DD" w:rsidRPr="008172B4">
          <w:rPr>
            <w:sz w:val="22"/>
            <w:szCs w:val="22"/>
          </w:rPr>
          <w:tab/>
        </w:r>
        <w:r w:rsidR="00EA69DD" w:rsidRPr="008172B4">
          <w:rPr>
            <w:rStyle w:val="Hyperlink"/>
            <w:sz w:val="22"/>
            <w:szCs w:val="22"/>
          </w:rPr>
          <w:t>AGRADECIMENTOS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_Toc105201343 \h </w:instrText>
        </w:r>
        <w:r w:rsidR="00EA69DD" w:rsidRPr="008172B4">
          <w:rPr>
            <w:webHidden/>
            <w:sz w:val="22"/>
            <w:szCs w:val="22"/>
          </w:rPr>
        </w:r>
        <w:r w:rsidR="00EA69DD" w:rsidRPr="008172B4">
          <w:rPr>
            <w:webHidden/>
            <w:sz w:val="22"/>
            <w:szCs w:val="22"/>
          </w:rPr>
          <w:fldChar w:fldCharType="separate"/>
        </w:r>
        <w:r w:rsidR="008852F3">
          <w:rPr>
            <w:webHidden/>
            <w:sz w:val="22"/>
            <w:szCs w:val="22"/>
          </w:rPr>
          <w:t>6</w:t>
        </w:r>
        <w:r w:rsidR="00EA69DD" w:rsidRPr="008172B4">
          <w:rPr>
            <w:webHidden/>
            <w:sz w:val="22"/>
            <w:szCs w:val="22"/>
          </w:rPr>
          <w:fldChar w:fldCharType="end"/>
        </w:r>
      </w:hyperlink>
    </w:p>
    <w:p w:rsidR="00EA69DD" w:rsidRPr="008172B4" w:rsidRDefault="00854728" w:rsidP="008172B4">
      <w:pPr>
        <w:pStyle w:val="Sumrio2"/>
        <w:spacing w:line="360" w:lineRule="auto"/>
        <w:rPr>
          <w:sz w:val="22"/>
          <w:szCs w:val="22"/>
        </w:rPr>
      </w:pPr>
      <w:hyperlink w:anchor="_Toc105201344" w:history="1">
        <w:r w:rsidR="00EA69DD" w:rsidRPr="008172B4">
          <w:rPr>
            <w:rStyle w:val="Hyperlink"/>
            <w:sz w:val="22"/>
            <w:szCs w:val="22"/>
          </w:rPr>
          <w:t>2.4</w:t>
        </w:r>
        <w:r w:rsidR="00EA69DD" w:rsidRPr="008172B4">
          <w:rPr>
            <w:sz w:val="22"/>
            <w:szCs w:val="22"/>
          </w:rPr>
          <w:tab/>
        </w:r>
        <w:r w:rsidR="00EA69DD" w:rsidRPr="008172B4">
          <w:rPr>
            <w:rStyle w:val="Hyperlink"/>
            <w:sz w:val="22"/>
            <w:szCs w:val="22"/>
          </w:rPr>
          <w:t>RESUMO E “ABSTRACT”</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_Toc105201344 \h </w:instrText>
        </w:r>
        <w:r w:rsidR="00EA69DD" w:rsidRPr="008172B4">
          <w:rPr>
            <w:webHidden/>
            <w:sz w:val="22"/>
            <w:szCs w:val="22"/>
          </w:rPr>
        </w:r>
        <w:r w:rsidR="00EA69DD" w:rsidRPr="008172B4">
          <w:rPr>
            <w:webHidden/>
            <w:sz w:val="22"/>
            <w:szCs w:val="22"/>
          </w:rPr>
          <w:fldChar w:fldCharType="separate"/>
        </w:r>
        <w:r w:rsidR="008852F3">
          <w:rPr>
            <w:webHidden/>
            <w:sz w:val="22"/>
            <w:szCs w:val="22"/>
          </w:rPr>
          <w:t>6</w:t>
        </w:r>
        <w:r w:rsidR="00EA69DD" w:rsidRPr="008172B4">
          <w:rPr>
            <w:webHidden/>
            <w:sz w:val="22"/>
            <w:szCs w:val="22"/>
          </w:rPr>
          <w:fldChar w:fldCharType="end"/>
        </w:r>
      </w:hyperlink>
    </w:p>
    <w:p w:rsidR="00EA69DD" w:rsidRPr="008172B4" w:rsidRDefault="00854728" w:rsidP="008172B4">
      <w:pPr>
        <w:pStyle w:val="Sumrio2"/>
        <w:spacing w:line="360" w:lineRule="auto"/>
        <w:rPr>
          <w:sz w:val="22"/>
          <w:szCs w:val="22"/>
        </w:rPr>
      </w:pPr>
      <w:hyperlink w:anchor="_Toc105201345" w:history="1">
        <w:r w:rsidR="00EA69DD" w:rsidRPr="008172B4">
          <w:rPr>
            <w:rStyle w:val="Hyperlink"/>
            <w:sz w:val="22"/>
            <w:szCs w:val="22"/>
          </w:rPr>
          <w:t>2.5</w:t>
        </w:r>
        <w:r w:rsidR="00EA69DD" w:rsidRPr="008172B4">
          <w:rPr>
            <w:sz w:val="22"/>
            <w:szCs w:val="22"/>
          </w:rPr>
          <w:tab/>
        </w:r>
        <w:r w:rsidR="00EA69DD" w:rsidRPr="008172B4">
          <w:rPr>
            <w:rStyle w:val="Hyperlink"/>
            <w:sz w:val="22"/>
            <w:szCs w:val="22"/>
          </w:rPr>
          <w:t>SUMÁRIO</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_Toc105201345 \h </w:instrText>
        </w:r>
        <w:r w:rsidR="00EA69DD" w:rsidRPr="008172B4">
          <w:rPr>
            <w:webHidden/>
            <w:sz w:val="22"/>
            <w:szCs w:val="22"/>
          </w:rPr>
        </w:r>
        <w:r w:rsidR="00EA69DD" w:rsidRPr="008172B4">
          <w:rPr>
            <w:webHidden/>
            <w:sz w:val="22"/>
            <w:szCs w:val="22"/>
          </w:rPr>
          <w:fldChar w:fldCharType="separate"/>
        </w:r>
        <w:r w:rsidR="008852F3">
          <w:rPr>
            <w:webHidden/>
            <w:sz w:val="22"/>
            <w:szCs w:val="22"/>
          </w:rPr>
          <w:t>7</w:t>
        </w:r>
        <w:r w:rsidR="00EA69DD" w:rsidRPr="008172B4">
          <w:rPr>
            <w:webHidden/>
            <w:sz w:val="22"/>
            <w:szCs w:val="22"/>
          </w:rPr>
          <w:fldChar w:fldCharType="end"/>
        </w:r>
      </w:hyperlink>
    </w:p>
    <w:p w:rsidR="00EA69DD" w:rsidRPr="008172B4" w:rsidRDefault="00854728" w:rsidP="008172B4">
      <w:pPr>
        <w:pStyle w:val="Sumrio2"/>
        <w:spacing w:line="360" w:lineRule="auto"/>
        <w:rPr>
          <w:sz w:val="22"/>
          <w:szCs w:val="22"/>
        </w:rPr>
      </w:pPr>
      <w:hyperlink w:anchor="_Toc105201346" w:history="1">
        <w:r w:rsidR="00EA69DD" w:rsidRPr="008172B4">
          <w:rPr>
            <w:rStyle w:val="Hyperlink"/>
            <w:sz w:val="22"/>
            <w:szCs w:val="22"/>
          </w:rPr>
          <w:t>2.6</w:t>
        </w:r>
        <w:r w:rsidR="00EA69DD" w:rsidRPr="008172B4">
          <w:rPr>
            <w:sz w:val="22"/>
            <w:szCs w:val="22"/>
          </w:rPr>
          <w:tab/>
        </w:r>
        <w:r w:rsidR="00EA69DD" w:rsidRPr="008172B4">
          <w:rPr>
            <w:rStyle w:val="Hyperlink"/>
            <w:sz w:val="22"/>
            <w:szCs w:val="22"/>
          </w:rPr>
          <w:t>LISTA DE FIGURAS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_Toc105201346 \h </w:instrText>
        </w:r>
        <w:r w:rsidR="00EA69DD" w:rsidRPr="008172B4">
          <w:rPr>
            <w:webHidden/>
            <w:sz w:val="22"/>
            <w:szCs w:val="22"/>
          </w:rPr>
        </w:r>
        <w:r w:rsidR="00EA69DD" w:rsidRPr="008172B4">
          <w:rPr>
            <w:webHidden/>
            <w:sz w:val="22"/>
            <w:szCs w:val="22"/>
          </w:rPr>
          <w:fldChar w:fldCharType="separate"/>
        </w:r>
        <w:r w:rsidR="008852F3">
          <w:rPr>
            <w:webHidden/>
            <w:sz w:val="22"/>
            <w:szCs w:val="22"/>
          </w:rPr>
          <w:t>7</w:t>
        </w:r>
        <w:r w:rsidR="00EA69DD" w:rsidRPr="008172B4">
          <w:rPr>
            <w:webHidden/>
            <w:sz w:val="22"/>
            <w:szCs w:val="22"/>
          </w:rPr>
          <w:fldChar w:fldCharType="end"/>
        </w:r>
      </w:hyperlink>
    </w:p>
    <w:p w:rsidR="00EA69DD" w:rsidRPr="008172B4" w:rsidRDefault="00854728" w:rsidP="008172B4">
      <w:pPr>
        <w:pStyle w:val="Sumrio2"/>
        <w:spacing w:line="360" w:lineRule="auto"/>
        <w:rPr>
          <w:sz w:val="22"/>
          <w:szCs w:val="22"/>
        </w:rPr>
      </w:pPr>
      <w:hyperlink w:anchor="_Toc105201347" w:history="1">
        <w:r w:rsidR="00EA69DD" w:rsidRPr="008172B4">
          <w:rPr>
            <w:rStyle w:val="Hyperlink"/>
            <w:sz w:val="22"/>
            <w:szCs w:val="22"/>
          </w:rPr>
          <w:t>2.7</w:t>
        </w:r>
        <w:r w:rsidR="00EA69DD" w:rsidRPr="008172B4">
          <w:rPr>
            <w:sz w:val="22"/>
            <w:szCs w:val="22"/>
          </w:rPr>
          <w:tab/>
        </w:r>
        <w:r w:rsidR="00EA69DD" w:rsidRPr="008172B4">
          <w:rPr>
            <w:rStyle w:val="Hyperlink"/>
            <w:sz w:val="22"/>
            <w:szCs w:val="22"/>
          </w:rPr>
          <w:t>LISTA DE TABELAS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_Toc105201347 \h </w:instrText>
        </w:r>
        <w:r w:rsidR="00EA69DD" w:rsidRPr="008172B4">
          <w:rPr>
            <w:webHidden/>
            <w:sz w:val="22"/>
            <w:szCs w:val="22"/>
          </w:rPr>
        </w:r>
        <w:r w:rsidR="00EA69DD" w:rsidRPr="008172B4">
          <w:rPr>
            <w:webHidden/>
            <w:sz w:val="22"/>
            <w:szCs w:val="22"/>
          </w:rPr>
          <w:fldChar w:fldCharType="separate"/>
        </w:r>
        <w:r w:rsidR="008852F3">
          <w:rPr>
            <w:webHidden/>
            <w:sz w:val="22"/>
            <w:szCs w:val="22"/>
          </w:rPr>
          <w:t>8</w:t>
        </w:r>
        <w:r w:rsidR="00EA69DD" w:rsidRPr="008172B4">
          <w:rPr>
            <w:webHidden/>
            <w:sz w:val="22"/>
            <w:szCs w:val="22"/>
          </w:rPr>
          <w:fldChar w:fldCharType="end"/>
        </w:r>
      </w:hyperlink>
    </w:p>
    <w:p w:rsidR="00EA69DD" w:rsidRPr="008172B4" w:rsidRDefault="00854728" w:rsidP="008172B4">
      <w:pPr>
        <w:pStyle w:val="Sumrio2"/>
        <w:spacing w:line="360" w:lineRule="auto"/>
        <w:rPr>
          <w:rStyle w:val="Hyperlink"/>
          <w:sz w:val="22"/>
          <w:szCs w:val="22"/>
        </w:rPr>
      </w:pPr>
      <w:hyperlink w:anchor="_Toc105201348" w:history="1">
        <w:r w:rsidR="00EA69DD" w:rsidRPr="008172B4">
          <w:rPr>
            <w:rStyle w:val="Hyperlink"/>
            <w:sz w:val="22"/>
            <w:szCs w:val="22"/>
          </w:rPr>
          <w:t>2.8</w:t>
        </w:r>
        <w:r w:rsidR="00EA69DD" w:rsidRPr="008172B4">
          <w:rPr>
            <w:sz w:val="22"/>
            <w:szCs w:val="22"/>
          </w:rPr>
          <w:tab/>
        </w:r>
        <w:r w:rsidR="00EA69DD" w:rsidRPr="008172B4">
          <w:rPr>
            <w:rStyle w:val="Hyperlink"/>
            <w:sz w:val="22"/>
            <w:szCs w:val="22"/>
          </w:rPr>
          <w:t>LISTA DE SÍMBOLOS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_Toc105201348 \h </w:instrText>
        </w:r>
        <w:r w:rsidR="00EA69DD" w:rsidRPr="008172B4">
          <w:rPr>
            <w:webHidden/>
            <w:sz w:val="22"/>
            <w:szCs w:val="22"/>
          </w:rPr>
        </w:r>
        <w:r w:rsidR="00EA69DD" w:rsidRPr="008172B4">
          <w:rPr>
            <w:webHidden/>
            <w:sz w:val="22"/>
            <w:szCs w:val="22"/>
          </w:rPr>
          <w:fldChar w:fldCharType="separate"/>
        </w:r>
        <w:r w:rsidR="008852F3">
          <w:rPr>
            <w:webHidden/>
            <w:sz w:val="22"/>
            <w:szCs w:val="22"/>
          </w:rPr>
          <w:t>8</w:t>
        </w:r>
        <w:r w:rsidR="00EA69DD" w:rsidRPr="008172B4">
          <w:rPr>
            <w:webHidden/>
            <w:sz w:val="22"/>
            <w:szCs w:val="22"/>
          </w:rPr>
          <w:fldChar w:fldCharType="end"/>
        </w:r>
      </w:hyperlink>
    </w:p>
    <w:p w:rsidR="00EA69DD" w:rsidRPr="008172B4" w:rsidRDefault="00EA69DD" w:rsidP="008172B4">
      <w:pPr>
        <w:spacing w:line="360" w:lineRule="auto"/>
        <w:rPr>
          <w:rFonts w:ascii="Arial" w:hAnsi="Arial" w:cs="Arial"/>
          <w:noProof/>
          <w:sz w:val="22"/>
          <w:szCs w:val="22"/>
        </w:rPr>
      </w:pPr>
    </w:p>
    <w:p w:rsidR="00EA69DD" w:rsidRPr="008172B4" w:rsidRDefault="00854728" w:rsidP="008172B4">
      <w:pPr>
        <w:pStyle w:val="Sumrio1"/>
        <w:spacing w:line="360" w:lineRule="auto"/>
        <w:rPr>
          <w:b w:val="0"/>
        </w:rPr>
      </w:pPr>
      <w:hyperlink w:anchor="_Toc105201349" w:history="1">
        <w:r w:rsidR="00EA69DD" w:rsidRPr="008172B4">
          <w:rPr>
            <w:rStyle w:val="Hyperlink"/>
          </w:rPr>
          <w:t>3 ELEMENTOS DO TEXTO</w:t>
        </w:r>
        <w:r w:rsidR="00EA69DD" w:rsidRPr="008172B4">
          <w:rPr>
            <w:webHidden/>
          </w:rPr>
          <w:tab/>
        </w:r>
        <w:r w:rsidR="00EA69DD" w:rsidRPr="008172B4">
          <w:rPr>
            <w:webHidden/>
          </w:rPr>
          <w:fldChar w:fldCharType="begin"/>
        </w:r>
        <w:r w:rsidR="00EA69DD" w:rsidRPr="008172B4">
          <w:rPr>
            <w:webHidden/>
          </w:rPr>
          <w:instrText xml:space="preserve"> PAGEREF _Toc105201349 \h </w:instrText>
        </w:r>
        <w:r w:rsidR="00EA69DD" w:rsidRPr="008172B4">
          <w:rPr>
            <w:webHidden/>
          </w:rPr>
          <w:fldChar w:fldCharType="separate"/>
        </w:r>
        <w:r w:rsidR="008852F3">
          <w:rPr>
            <w:b w:val="0"/>
            <w:bCs/>
            <w:webHidden/>
          </w:rPr>
          <w:t>Erro! Indicador não definido.</w:t>
        </w:r>
        <w:r w:rsidR="00EA69DD" w:rsidRPr="008172B4">
          <w:rPr>
            <w:webHidden/>
          </w:rPr>
          <w:fldChar w:fldCharType="end"/>
        </w:r>
      </w:hyperlink>
    </w:p>
    <w:p w:rsidR="00EA69DD" w:rsidRPr="008172B4" w:rsidRDefault="00854728" w:rsidP="008172B4">
      <w:pPr>
        <w:pStyle w:val="Sumrio2"/>
        <w:spacing w:line="360" w:lineRule="auto"/>
        <w:rPr>
          <w:sz w:val="22"/>
          <w:szCs w:val="22"/>
        </w:rPr>
      </w:pPr>
      <w:hyperlink w:anchor="_Toc105201350" w:history="1">
        <w:r w:rsidR="00EA69DD" w:rsidRPr="008172B4">
          <w:rPr>
            <w:rStyle w:val="Hyperlink"/>
            <w:sz w:val="22"/>
            <w:szCs w:val="22"/>
          </w:rPr>
          <w:t>3.1</w:t>
        </w:r>
        <w:r w:rsidR="00EA69DD" w:rsidRPr="008172B4">
          <w:rPr>
            <w:sz w:val="22"/>
            <w:szCs w:val="22"/>
          </w:rPr>
          <w:tab/>
        </w:r>
        <w:r w:rsidR="00EA69DD" w:rsidRPr="008172B4">
          <w:rPr>
            <w:rStyle w:val="Hyperlink"/>
            <w:sz w:val="22"/>
            <w:szCs w:val="22"/>
          </w:rPr>
          <w:t>ASPECTOS GERAIS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_Toc105201350 \h </w:instrText>
        </w:r>
        <w:r w:rsidR="00EA69DD" w:rsidRPr="008172B4">
          <w:rPr>
            <w:webHidden/>
            <w:sz w:val="22"/>
            <w:szCs w:val="22"/>
          </w:rPr>
        </w:r>
        <w:r w:rsidR="00EA69DD" w:rsidRPr="008172B4">
          <w:rPr>
            <w:webHidden/>
            <w:sz w:val="22"/>
            <w:szCs w:val="22"/>
          </w:rPr>
          <w:fldChar w:fldCharType="separate"/>
        </w:r>
        <w:r w:rsidR="008852F3">
          <w:rPr>
            <w:webHidden/>
            <w:sz w:val="22"/>
            <w:szCs w:val="22"/>
          </w:rPr>
          <w:t>10</w:t>
        </w:r>
        <w:r w:rsidR="00EA69DD" w:rsidRPr="008172B4">
          <w:rPr>
            <w:webHidden/>
            <w:sz w:val="22"/>
            <w:szCs w:val="22"/>
          </w:rPr>
          <w:fldChar w:fldCharType="end"/>
        </w:r>
      </w:hyperlink>
    </w:p>
    <w:p w:rsidR="00EA69DD" w:rsidRPr="008172B4" w:rsidRDefault="00854728" w:rsidP="008172B4">
      <w:pPr>
        <w:pStyle w:val="Sumrio2"/>
        <w:spacing w:line="360" w:lineRule="auto"/>
        <w:rPr>
          <w:sz w:val="22"/>
          <w:szCs w:val="22"/>
        </w:rPr>
      </w:pPr>
      <w:hyperlink w:anchor="_Toc105201351" w:history="1">
        <w:r w:rsidR="00EA69DD" w:rsidRPr="008172B4">
          <w:rPr>
            <w:rStyle w:val="Hyperlink"/>
            <w:sz w:val="22"/>
            <w:szCs w:val="22"/>
          </w:rPr>
          <w:t>3.2</w:t>
        </w:r>
        <w:r w:rsidR="00EA69DD" w:rsidRPr="008172B4">
          <w:rPr>
            <w:sz w:val="22"/>
            <w:szCs w:val="22"/>
          </w:rPr>
          <w:tab/>
        </w:r>
        <w:r w:rsidR="00EA69DD" w:rsidRPr="008172B4">
          <w:rPr>
            <w:rStyle w:val="Hyperlink"/>
            <w:sz w:val="22"/>
            <w:szCs w:val="22"/>
          </w:rPr>
          <w:t>CORPO DO TEXTO</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_Toc105201351 \h </w:instrText>
        </w:r>
        <w:r w:rsidR="00EA69DD" w:rsidRPr="008172B4">
          <w:rPr>
            <w:webHidden/>
            <w:sz w:val="22"/>
            <w:szCs w:val="22"/>
          </w:rPr>
        </w:r>
        <w:r w:rsidR="00EA69DD" w:rsidRPr="008172B4">
          <w:rPr>
            <w:webHidden/>
            <w:sz w:val="22"/>
            <w:szCs w:val="22"/>
          </w:rPr>
          <w:fldChar w:fldCharType="separate"/>
        </w:r>
        <w:r w:rsidR="008852F3">
          <w:rPr>
            <w:webHidden/>
            <w:sz w:val="22"/>
            <w:szCs w:val="22"/>
          </w:rPr>
          <w:t>10</w:t>
        </w:r>
        <w:r w:rsidR="00EA69DD" w:rsidRPr="008172B4">
          <w:rPr>
            <w:webHidden/>
            <w:sz w:val="22"/>
            <w:szCs w:val="22"/>
          </w:rPr>
          <w:fldChar w:fldCharType="end"/>
        </w:r>
      </w:hyperlink>
    </w:p>
    <w:p w:rsidR="00EA69DD" w:rsidRPr="008172B4" w:rsidRDefault="00854728" w:rsidP="008172B4">
      <w:pPr>
        <w:pStyle w:val="Sumrio2"/>
        <w:spacing w:line="360" w:lineRule="auto"/>
        <w:rPr>
          <w:sz w:val="22"/>
          <w:szCs w:val="22"/>
        </w:rPr>
      </w:pPr>
      <w:hyperlink w:anchor="_Toc105201352" w:history="1">
        <w:r w:rsidR="00EA69DD" w:rsidRPr="008172B4">
          <w:rPr>
            <w:rStyle w:val="Hyperlink"/>
            <w:sz w:val="22"/>
            <w:szCs w:val="22"/>
          </w:rPr>
          <w:t>3.4</w:t>
        </w:r>
        <w:r w:rsidR="00EA69DD" w:rsidRPr="008172B4">
          <w:rPr>
            <w:sz w:val="22"/>
            <w:szCs w:val="22"/>
          </w:rPr>
          <w:tab/>
        </w:r>
        <w:r w:rsidR="00EA69DD" w:rsidRPr="008172B4">
          <w:rPr>
            <w:rStyle w:val="Hyperlink"/>
            <w:sz w:val="22"/>
            <w:szCs w:val="22"/>
          </w:rPr>
          <w:t>TÍTULOS DE CAPÍTULOS E SEÇÕES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_Toc105201352 \h </w:instrText>
        </w:r>
        <w:r w:rsidR="00EA69DD" w:rsidRPr="008172B4">
          <w:rPr>
            <w:webHidden/>
            <w:sz w:val="22"/>
            <w:szCs w:val="22"/>
          </w:rPr>
        </w:r>
        <w:r w:rsidR="00EA69DD" w:rsidRPr="008172B4">
          <w:rPr>
            <w:webHidden/>
            <w:sz w:val="22"/>
            <w:szCs w:val="22"/>
          </w:rPr>
          <w:fldChar w:fldCharType="separate"/>
        </w:r>
        <w:r w:rsidR="008852F3">
          <w:rPr>
            <w:webHidden/>
            <w:sz w:val="22"/>
            <w:szCs w:val="22"/>
          </w:rPr>
          <w:t>10</w:t>
        </w:r>
        <w:r w:rsidR="00EA69DD" w:rsidRPr="008172B4">
          <w:rPr>
            <w:webHidden/>
            <w:sz w:val="22"/>
            <w:szCs w:val="22"/>
          </w:rPr>
          <w:fldChar w:fldCharType="end"/>
        </w:r>
      </w:hyperlink>
    </w:p>
    <w:p w:rsidR="00EA69DD" w:rsidRPr="008172B4" w:rsidRDefault="00854728" w:rsidP="008172B4">
      <w:pPr>
        <w:pStyle w:val="Sumrio2"/>
        <w:spacing w:line="360" w:lineRule="auto"/>
        <w:rPr>
          <w:sz w:val="22"/>
          <w:szCs w:val="22"/>
        </w:rPr>
      </w:pPr>
      <w:hyperlink w:anchor="_Toc105201353" w:history="1">
        <w:r w:rsidR="00EA69DD" w:rsidRPr="008172B4">
          <w:rPr>
            <w:rStyle w:val="Hyperlink"/>
            <w:sz w:val="22"/>
            <w:szCs w:val="22"/>
          </w:rPr>
          <w:t>3.5</w:t>
        </w:r>
        <w:r w:rsidR="00EA69DD" w:rsidRPr="008172B4">
          <w:rPr>
            <w:sz w:val="22"/>
            <w:szCs w:val="22"/>
          </w:rPr>
          <w:tab/>
        </w:r>
        <w:r w:rsidR="00EA69DD" w:rsidRPr="008172B4">
          <w:rPr>
            <w:rStyle w:val="Hyperlink"/>
            <w:sz w:val="22"/>
            <w:szCs w:val="22"/>
          </w:rPr>
          <w:t>TITULOS DE SUB-SEÇÕES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_Toc105201353 \h </w:instrText>
        </w:r>
        <w:r w:rsidR="00EA69DD" w:rsidRPr="008172B4">
          <w:rPr>
            <w:webHidden/>
            <w:sz w:val="22"/>
            <w:szCs w:val="22"/>
          </w:rPr>
        </w:r>
        <w:r w:rsidR="00EA69DD" w:rsidRPr="008172B4">
          <w:rPr>
            <w:webHidden/>
            <w:sz w:val="22"/>
            <w:szCs w:val="22"/>
          </w:rPr>
          <w:fldChar w:fldCharType="separate"/>
        </w:r>
        <w:r w:rsidR="008852F3">
          <w:rPr>
            <w:webHidden/>
            <w:sz w:val="22"/>
            <w:szCs w:val="22"/>
          </w:rPr>
          <w:t>11</w:t>
        </w:r>
        <w:r w:rsidR="00EA69DD" w:rsidRPr="008172B4">
          <w:rPr>
            <w:webHidden/>
            <w:sz w:val="22"/>
            <w:szCs w:val="22"/>
          </w:rPr>
          <w:fldChar w:fldCharType="end"/>
        </w:r>
      </w:hyperlink>
    </w:p>
    <w:p w:rsidR="00EA69DD" w:rsidRPr="008172B4" w:rsidRDefault="00854728" w:rsidP="008172B4">
      <w:pPr>
        <w:pStyle w:val="Sumrio2"/>
        <w:spacing w:line="360" w:lineRule="auto"/>
        <w:rPr>
          <w:sz w:val="22"/>
          <w:szCs w:val="22"/>
        </w:rPr>
      </w:pPr>
      <w:hyperlink w:anchor="_Toc105201354" w:history="1">
        <w:r w:rsidR="00EA69DD" w:rsidRPr="008172B4">
          <w:rPr>
            <w:rStyle w:val="Hyperlink"/>
            <w:sz w:val="22"/>
            <w:szCs w:val="22"/>
          </w:rPr>
          <w:t>3.6</w:t>
        </w:r>
        <w:r w:rsidR="00EA69DD" w:rsidRPr="008172B4">
          <w:rPr>
            <w:sz w:val="22"/>
            <w:szCs w:val="22"/>
          </w:rPr>
          <w:tab/>
        </w:r>
        <w:r w:rsidR="00EA69DD" w:rsidRPr="008172B4">
          <w:rPr>
            <w:rStyle w:val="Hyperlink"/>
            <w:sz w:val="22"/>
            <w:szCs w:val="22"/>
          </w:rPr>
          <w:t>NOTAS DE RODAPÉ</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_Toc105201354 \h </w:instrText>
        </w:r>
        <w:r w:rsidR="00EA69DD" w:rsidRPr="008172B4">
          <w:rPr>
            <w:webHidden/>
            <w:sz w:val="22"/>
            <w:szCs w:val="22"/>
          </w:rPr>
        </w:r>
        <w:r w:rsidR="00EA69DD" w:rsidRPr="008172B4">
          <w:rPr>
            <w:webHidden/>
            <w:sz w:val="22"/>
            <w:szCs w:val="22"/>
          </w:rPr>
          <w:fldChar w:fldCharType="separate"/>
        </w:r>
        <w:r w:rsidR="008852F3">
          <w:rPr>
            <w:webHidden/>
            <w:sz w:val="22"/>
            <w:szCs w:val="22"/>
          </w:rPr>
          <w:t>11</w:t>
        </w:r>
        <w:r w:rsidR="00EA69DD" w:rsidRPr="008172B4">
          <w:rPr>
            <w:webHidden/>
            <w:sz w:val="22"/>
            <w:szCs w:val="22"/>
          </w:rPr>
          <w:fldChar w:fldCharType="end"/>
        </w:r>
      </w:hyperlink>
    </w:p>
    <w:p w:rsidR="00EA69DD" w:rsidRPr="008172B4" w:rsidRDefault="00854728" w:rsidP="008172B4">
      <w:pPr>
        <w:pStyle w:val="Sumrio2"/>
        <w:spacing w:line="360" w:lineRule="auto"/>
        <w:rPr>
          <w:sz w:val="22"/>
          <w:szCs w:val="22"/>
        </w:rPr>
      </w:pPr>
      <w:hyperlink w:anchor="_Toc105201355" w:history="1">
        <w:r w:rsidR="00EA69DD" w:rsidRPr="008172B4">
          <w:rPr>
            <w:rStyle w:val="Hyperlink"/>
            <w:sz w:val="22"/>
            <w:szCs w:val="22"/>
          </w:rPr>
          <w:t>3.7</w:t>
        </w:r>
        <w:r w:rsidR="00EA69DD" w:rsidRPr="008172B4">
          <w:rPr>
            <w:sz w:val="22"/>
            <w:szCs w:val="22"/>
          </w:rPr>
          <w:tab/>
        </w:r>
        <w:r w:rsidR="00EA69DD" w:rsidRPr="008172B4">
          <w:rPr>
            <w:rStyle w:val="Hyperlink"/>
            <w:sz w:val="22"/>
            <w:szCs w:val="22"/>
          </w:rPr>
          <w:t>EQUAÇÕES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_Toc105201355 \h </w:instrText>
        </w:r>
        <w:r w:rsidR="00EA69DD" w:rsidRPr="008172B4">
          <w:rPr>
            <w:webHidden/>
            <w:sz w:val="22"/>
            <w:szCs w:val="22"/>
          </w:rPr>
        </w:r>
        <w:r w:rsidR="00EA69DD" w:rsidRPr="008172B4">
          <w:rPr>
            <w:webHidden/>
            <w:sz w:val="22"/>
            <w:szCs w:val="22"/>
          </w:rPr>
          <w:fldChar w:fldCharType="separate"/>
        </w:r>
        <w:r w:rsidR="008852F3">
          <w:rPr>
            <w:webHidden/>
            <w:sz w:val="22"/>
            <w:szCs w:val="22"/>
          </w:rPr>
          <w:t>11</w:t>
        </w:r>
        <w:r w:rsidR="00EA69DD" w:rsidRPr="008172B4">
          <w:rPr>
            <w:webHidden/>
            <w:sz w:val="22"/>
            <w:szCs w:val="22"/>
          </w:rPr>
          <w:fldChar w:fldCharType="end"/>
        </w:r>
      </w:hyperlink>
    </w:p>
    <w:p w:rsidR="00EA69DD" w:rsidRPr="008172B4" w:rsidRDefault="00854728" w:rsidP="008172B4">
      <w:pPr>
        <w:pStyle w:val="Sumrio2"/>
        <w:spacing w:line="360" w:lineRule="auto"/>
        <w:rPr>
          <w:sz w:val="22"/>
          <w:szCs w:val="22"/>
        </w:rPr>
      </w:pPr>
      <w:hyperlink w:anchor="_Toc105201356" w:history="1">
        <w:r w:rsidR="00EA69DD" w:rsidRPr="008172B4">
          <w:rPr>
            <w:rStyle w:val="Hyperlink"/>
            <w:sz w:val="22"/>
            <w:szCs w:val="22"/>
          </w:rPr>
          <w:t>3.8</w:t>
        </w:r>
        <w:r w:rsidR="00EA69DD" w:rsidRPr="008172B4">
          <w:rPr>
            <w:sz w:val="22"/>
            <w:szCs w:val="22"/>
          </w:rPr>
          <w:tab/>
        </w:r>
        <w:r w:rsidR="00EA69DD" w:rsidRPr="008172B4">
          <w:rPr>
            <w:rStyle w:val="Hyperlink"/>
            <w:sz w:val="22"/>
            <w:szCs w:val="22"/>
          </w:rPr>
          <w:t>FIGURAS E GRÁFICOS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_Toc105201356 \h </w:instrText>
        </w:r>
        <w:r w:rsidR="00EA69DD" w:rsidRPr="008172B4">
          <w:rPr>
            <w:webHidden/>
            <w:sz w:val="22"/>
            <w:szCs w:val="22"/>
          </w:rPr>
        </w:r>
        <w:r w:rsidR="00EA69DD" w:rsidRPr="008172B4">
          <w:rPr>
            <w:webHidden/>
            <w:sz w:val="22"/>
            <w:szCs w:val="22"/>
          </w:rPr>
          <w:fldChar w:fldCharType="separate"/>
        </w:r>
        <w:r w:rsidR="008852F3">
          <w:rPr>
            <w:webHidden/>
            <w:sz w:val="22"/>
            <w:szCs w:val="22"/>
          </w:rPr>
          <w:t>12</w:t>
        </w:r>
        <w:r w:rsidR="00EA69DD" w:rsidRPr="008172B4">
          <w:rPr>
            <w:webHidden/>
            <w:sz w:val="22"/>
            <w:szCs w:val="22"/>
          </w:rPr>
          <w:fldChar w:fldCharType="end"/>
        </w:r>
      </w:hyperlink>
    </w:p>
    <w:p w:rsidR="00EA69DD" w:rsidRPr="008172B4" w:rsidRDefault="00854728" w:rsidP="008172B4">
      <w:pPr>
        <w:pStyle w:val="Sumrio2"/>
        <w:spacing w:line="360" w:lineRule="auto"/>
        <w:rPr>
          <w:sz w:val="22"/>
          <w:szCs w:val="22"/>
        </w:rPr>
      </w:pPr>
      <w:hyperlink w:anchor="_Toc105201357" w:history="1">
        <w:r w:rsidR="00EA69DD" w:rsidRPr="008172B4">
          <w:rPr>
            <w:rStyle w:val="Hyperlink"/>
            <w:sz w:val="22"/>
            <w:szCs w:val="22"/>
          </w:rPr>
          <w:t>3.9</w:t>
        </w:r>
        <w:r w:rsidR="00EA69DD" w:rsidRPr="008172B4">
          <w:rPr>
            <w:sz w:val="22"/>
            <w:szCs w:val="22"/>
          </w:rPr>
          <w:tab/>
        </w:r>
        <w:r w:rsidR="00EA69DD" w:rsidRPr="008172B4">
          <w:rPr>
            <w:rStyle w:val="Hyperlink"/>
            <w:sz w:val="22"/>
            <w:szCs w:val="22"/>
          </w:rPr>
          <w:t>TABELAS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_Toc105201357 \h </w:instrText>
        </w:r>
        <w:r w:rsidR="00EA69DD" w:rsidRPr="008172B4">
          <w:rPr>
            <w:webHidden/>
            <w:sz w:val="22"/>
            <w:szCs w:val="22"/>
          </w:rPr>
        </w:r>
        <w:r w:rsidR="00EA69DD" w:rsidRPr="008172B4">
          <w:rPr>
            <w:webHidden/>
            <w:sz w:val="22"/>
            <w:szCs w:val="22"/>
          </w:rPr>
          <w:fldChar w:fldCharType="separate"/>
        </w:r>
        <w:r w:rsidR="008852F3">
          <w:rPr>
            <w:webHidden/>
            <w:sz w:val="22"/>
            <w:szCs w:val="22"/>
          </w:rPr>
          <w:t>13</w:t>
        </w:r>
        <w:r w:rsidR="00EA69DD" w:rsidRPr="008172B4">
          <w:rPr>
            <w:webHidden/>
            <w:sz w:val="22"/>
            <w:szCs w:val="22"/>
          </w:rPr>
          <w:fldChar w:fldCharType="end"/>
        </w:r>
      </w:hyperlink>
    </w:p>
    <w:p w:rsidR="00EA69DD" w:rsidRPr="008172B4" w:rsidRDefault="00854728" w:rsidP="008172B4">
      <w:pPr>
        <w:pStyle w:val="Sumrio2"/>
        <w:spacing w:line="360" w:lineRule="auto"/>
        <w:rPr>
          <w:rStyle w:val="Hyperlink"/>
          <w:sz w:val="22"/>
          <w:szCs w:val="22"/>
        </w:rPr>
      </w:pPr>
      <w:hyperlink w:anchor="_Toc105201358" w:history="1">
        <w:r w:rsidR="00EA69DD" w:rsidRPr="008172B4">
          <w:rPr>
            <w:rStyle w:val="Hyperlink"/>
            <w:sz w:val="22"/>
            <w:szCs w:val="22"/>
          </w:rPr>
          <w:t>3.10</w:t>
        </w:r>
        <w:r w:rsidR="00EA69DD" w:rsidRPr="008172B4">
          <w:rPr>
            <w:sz w:val="22"/>
            <w:szCs w:val="22"/>
          </w:rPr>
          <w:tab/>
        </w:r>
        <w:r w:rsidR="00EA69DD" w:rsidRPr="008172B4">
          <w:rPr>
            <w:rStyle w:val="Hyperlink"/>
            <w:sz w:val="22"/>
            <w:szCs w:val="22"/>
          </w:rPr>
          <w:t>CITAÇÃO DE REFERÊNCIAS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_Toc105201358 \h </w:instrText>
        </w:r>
        <w:r w:rsidR="00EA69DD" w:rsidRPr="008172B4">
          <w:rPr>
            <w:webHidden/>
            <w:sz w:val="22"/>
            <w:szCs w:val="22"/>
          </w:rPr>
        </w:r>
        <w:r w:rsidR="00EA69DD" w:rsidRPr="008172B4">
          <w:rPr>
            <w:webHidden/>
            <w:sz w:val="22"/>
            <w:szCs w:val="22"/>
          </w:rPr>
          <w:fldChar w:fldCharType="separate"/>
        </w:r>
        <w:r w:rsidR="008852F3">
          <w:rPr>
            <w:webHidden/>
            <w:sz w:val="22"/>
            <w:szCs w:val="22"/>
          </w:rPr>
          <w:t>14</w:t>
        </w:r>
        <w:r w:rsidR="00EA69DD" w:rsidRPr="008172B4">
          <w:rPr>
            <w:webHidden/>
            <w:sz w:val="22"/>
            <w:szCs w:val="22"/>
          </w:rPr>
          <w:fldChar w:fldCharType="end"/>
        </w:r>
      </w:hyperlink>
    </w:p>
    <w:p w:rsidR="00EA69DD" w:rsidRPr="008172B4" w:rsidRDefault="00EA69DD" w:rsidP="008172B4">
      <w:pPr>
        <w:spacing w:line="360" w:lineRule="auto"/>
        <w:rPr>
          <w:rFonts w:ascii="Arial" w:hAnsi="Arial" w:cs="Arial"/>
          <w:noProof/>
          <w:sz w:val="22"/>
          <w:szCs w:val="22"/>
        </w:rPr>
      </w:pPr>
    </w:p>
    <w:p w:rsidR="00EA69DD" w:rsidRPr="008172B4" w:rsidRDefault="00854728" w:rsidP="008172B4">
      <w:pPr>
        <w:pStyle w:val="Sumrio1"/>
        <w:spacing w:line="360" w:lineRule="auto"/>
        <w:rPr>
          <w:b w:val="0"/>
        </w:rPr>
      </w:pPr>
      <w:hyperlink w:anchor="_Toc105201359" w:history="1">
        <w:r w:rsidR="00EA69DD" w:rsidRPr="008172B4">
          <w:rPr>
            <w:rStyle w:val="Hyperlink"/>
          </w:rPr>
          <w:t>4 ELEMENTOS DO PÓS-TEXTO</w:t>
        </w:r>
        <w:r w:rsidR="00EA69DD" w:rsidRPr="008172B4">
          <w:rPr>
            <w:webHidden/>
          </w:rPr>
          <w:tab/>
        </w:r>
        <w:r w:rsidR="00EA69DD" w:rsidRPr="008172B4">
          <w:rPr>
            <w:webHidden/>
          </w:rPr>
          <w:fldChar w:fldCharType="begin"/>
        </w:r>
        <w:r w:rsidR="00EA69DD" w:rsidRPr="008172B4">
          <w:rPr>
            <w:webHidden/>
          </w:rPr>
          <w:instrText xml:space="preserve"> PAGEREF _Toc105201359 \h </w:instrText>
        </w:r>
        <w:r w:rsidR="00EA69DD" w:rsidRPr="008172B4">
          <w:rPr>
            <w:webHidden/>
          </w:rPr>
          <w:fldChar w:fldCharType="separate"/>
        </w:r>
        <w:r w:rsidR="008852F3">
          <w:rPr>
            <w:b w:val="0"/>
            <w:bCs/>
            <w:webHidden/>
          </w:rPr>
          <w:t>Erro! Indicador não definido.</w:t>
        </w:r>
        <w:r w:rsidR="00EA69DD" w:rsidRPr="008172B4">
          <w:rPr>
            <w:webHidden/>
          </w:rPr>
          <w:fldChar w:fldCharType="end"/>
        </w:r>
      </w:hyperlink>
    </w:p>
    <w:p w:rsidR="00EA69DD" w:rsidRPr="008172B4" w:rsidRDefault="00854728" w:rsidP="008172B4">
      <w:pPr>
        <w:pStyle w:val="Sumrio2"/>
        <w:spacing w:line="360" w:lineRule="auto"/>
        <w:rPr>
          <w:sz w:val="22"/>
          <w:szCs w:val="22"/>
        </w:rPr>
      </w:pPr>
      <w:hyperlink w:anchor="_Toc105201360" w:history="1">
        <w:r w:rsidR="00EA69DD" w:rsidRPr="008172B4">
          <w:rPr>
            <w:rStyle w:val="Hyperlink"/>
            <w:sz w:val="22"/>
            <w:szCs w:val="22"/>
          </w:rPr>
          <w:t>4.1</w:t>
        </w:r>
        <w:r w:rsidR="00EA69DD" w:rsidRPr="008172B4">
          <w:rPr>
            <w:sz w:val="22"/>
            <w:szCs w:val="22"/>
          </w:rPr>
          <w:tab/>
        </w:r>
        <w:r w:rsidR="00EA69DD" w:rsidRPr="008172B4">
          <w:rPr>
            <w:rStyle w:val="Hyperlink"/>
            <w:sz w:val="22"/>
            <w:szCs w:val="22"/>
          </w:rPr>
          <w:t>REFERÊNCIAS BIBLIOGRÁFICAS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_Toc105201360 \h </w:instrText>
        </w:r>
        <w:r w:rsidR="00EA69DD" w:rsidRPr="008172B4">
          <w:rPr>
            <w:webHidden/>
            <w:sz w:val="22"/>
            <w:szCs w:val="22"/>
          </w:rPr>
        </w:r>
        <w:r w:rsidR="00EA69DD" w:rsidRPr="008172B4">
          <w:rPr>
            <w:webHidden/>
            <w:sz w:val="22"/>
            <w:szCs w:val="22"/>
          </w:rPr>
          <w:fldChar w:fldCharType="separate"/>
        </w:r>
        <w:r w:rsidR="008852F3">
          <w:rPr>
            <w:webHidden/>
            <w:sz w:val="22"/>
            <w:szCs w:val="22"/>
          </w:rPr>
          <w:t>15</w:t>
        </w:r>
        <w:r w:rsidR="00EA69DD" w:rsidRPr="008172B4">
          <w:rPr>
            <w:webHidden/>
            <w:sz w:val="22"/>
            <w:szCs w:val="22"/>
          </w:rPr>
          <w:fldChar w:fldCharType="end"/>
        </w:r>
      </w:hyperlink>
    </w:p>
    <w:p w:rsidR="00EA69DD" w:rsidRPr="008172B4" w:rsidRDefault="00854728" w:rsidP="008172B4">
      <w:pPr>
        <w:pStyle w:val="Sumrio2"/>
        <w:spacing w:line="360" w:lineRule="auto"/>
        <w:rPr>
          <w:rStyle w:val="Hyperlink"/>
          <w:sz w:val="22"/>
          <w:szCs w:val="22"/>
        </w:rPr>
      </w:pPr>
      <w:hyperlink w:anchor="_Toc105201361" w:history="1">
        <w:r w:rsidR="00EA69DD" w:rsidRPr="008172B4">
          <w:rPr>
            <w:rStyle w:val="Hyperlink"/>
            <w:sz w:val="22"/>
            <w:szCs w:val="22"/>
          </w:rPr>
          <w:t>4.2</w:t>
        </w:r>
        <w:r w:rsidR="00EA69DD" w:rsidRPr="008172B4">
          <w:rPr>
            <w:sz w:val="22"/>
            <w:szCs w:val="22"/>
          </w:rPr>
          <w:tab/>
        </w:r>
        <w:r w:rsidR="00EA69DD" w:rsidRPr="008172B4">
          <w:rPr>
            <w:rStyle w:val="Hyperlink"/>
            <w:sz w:val="22"/>
            <w:szCs w:val="22"/>
          </w:rPr>
          <w:t>ANEXOS</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_Toc105201361 \h </w:instrText>
        </w:r>
        <w:r w:rsidR="00EA69DD" w:rsidRPr="008172B4">
          <w:rPr>
            <w:webHidden/>
            <w:sz w:val="22"/>
            <w:szCs w:val="22"/>
          </w:rPr>
        </w:r>
        <w:r w:rsidR="00EA69DD" w:rsidRPr="008172B4">
          <w:rPr>
            <w:webHidden/>
            <w:sz w:val="22"/>
            <w:szCs w:val="22"/>
          </w:rPr>
          <w:fldChar w:fldCharType="separate"/>
        </w:r>
        <w:r w:rsidR="008852F3">
          <w:rPr>
            <w:webHidden/>
            <w:sz w:val="22"/>
            <w:szCs w:val="22"/>
          </w:rPr>
          <w:t>15</w:t>
        </w:r>
        <w:r w:rsidR="00EA69DD" w:rsidRPr="008172B4">
          <w:rPr>
            <w:webHidden/>
            <w:sz w:val="22"/>
            <w:szCs w:val="22"/>
          </w:rPr>
          <w:fldChar w:fldCharType="end"/>
        </w:r>
      </w:hyperlink>
    </w:p>
    <w:p w:rsidR="00EA69DD" w:rsidRPr="008172B4" w:rsidRDefault="00EA69DD" w:rsidP="008172B4">
      <w:pPr>
        <w:spacing w:line="360" w:lineRule="auto"/>
        <w:rPr>
          <w:rFonts w:ascii="Arial" w:hAnsi="Arial" w:cs="Arial"/>
          <w:noProof/>
          <w:sz w:val="22"/>
          <w:szCs w:val="22"/>
        </w:rPr>
      </w:pPr>
    </w:p>
    <w:p w:rsidR="00EA69DD" w:rsidRPr="008172B4" w:rsidRDefault="00854728" w:rsidP="008172B4">
      <w:pPr>
        <w:pStyle w:val="Sumrio1"/>
        <w:spacing w:line="360" w:lineRule="auto"/>
        <w:rPr>
          <w:b w:val="0"/>
        </w:rPr>
      </w:pPr>
      <w:hyperlink w:anchor="_Toc105201362" w:history="1">
        <w:r w:rsidR="00EA69DD" w:rsidRPr="008172B4">
          <w:rPr>
            <w:rStyle w:val="Hyperlink"/>
          </w:rPr>
          <w:t>5 INSTRUÇÕES FINAIS</w:t>
        </w:r>
        <w:r w:rsidR="00EA69DD" w:rsidRPr="008172B4">
          <w:rPr>
            <w:webHidden/>
          </w:rPr>
          <w:tab/>
        </w:r>
        <w:r w:rsidR="00EA69DD" w:rsidRPr="008172B4">
          <w:rPr>
            <w:webHidden/>
          </w:rPr>
          <w:fldChar w:fldCharType="begin"/>
        </w:r>
        <w:r w:rsidR="00EA69DD" w:rsidRPr="008172B4">
          <w:rPr>
            <w:webHidden/>
          </w:rPr>
          <w:instrText xml:space="preserve"> PAGEREF _Toc105201362 \h </w:instrText>
        </w:r>
        <w:r w:rsidR="00EA69DD" w:rsidRPr="008172B4">
          <w:rPr>
            <w:webHidden/>
          </w:rPr>
          <w:fldChar w:fldCharType="separate"/>
        </w:r>
        <w:r w:rsidR="008852F3">
          <w:rPr>
            <w:b w:val="0"/>
            <w:bCs/>
            <w:webHidden/>
          </w:rPr>
          <w:t>Erro! Indicador não definido.</w:t>
        </w:r>
        <w:r w:rsidR="00EA69DD" w:rsidRPr="008172B4">
          <w:rPr>
            <w:webHidden/>
          </w:rPr>
          <w:fldChar w:fldCharType="end"/>
        </w:r>
      </w:hyperlink>
    </w:p>
    <w:p w:rsidR="00EA69DD" w:rsidRPr="008172B4" w:rsidRDefault="00854728" w:rsidP="008172B4">
      <w:pPr>
        <w:pStyle w:val="Sumrio2"/>
        <w:spacing w:line="360" w:lineRule="auto"/>
        <w:rPr>
          <w:sz w:val="22"/>
          <w:szCs w:val="22"/>
        </w:rPr>
      </w:pPr>
      <w:hyperlink w:anchor="_Toc105201363" w:history="1">
        <w:r w:rsidR="00EA69DD" w:rsidRPr="008172B4">
          <w:rPr>
            <w:rStyle w:val="Hyperlink"/>
            <w:sz w:val="22"/>
            <w:szCs w:val="22"/>
          </w:rPr>
          <w:t>5.1</w:t>
        </w:r>
        <w:r w:rsidR="00EA69DD" w:rsidRPr="008172B4">
          <w:rPr>
            <w:sz w:val="22"/>
            <w:szCs w:val="22"/>
          </w:rPr>
          <w:tab/>
        </w:r>
        <w:r w:rsidR="00EA69DD" w:rsidRPr="008172B4">
          <w:rPr>
            <w:rStyle w:val="Hyperlink"/>
            <w:sz w:val="22"/>
            <w:szCs w:val="22"/>
          </w:rPr>
          <w:t>Título da Seção 5.1</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_Toc105201363 \h </w:instrText>
        </w:r>
        <w:r w:rsidR="00EA69DD" w:rsidRPr="008172B4">
          <w:rPr>
            <w:webHidden/>
            <w:sz w:val="22"/>
            <w:szCs w:val="22"/>
          </w:rPr>
        </w:r>
        <w:r w:rsidR="00EA69DD" w:rsidRPr="008172B4">
          <w:rPr>
            <w:webHidden/>
            <w:sz w:val="22"/>
            <w:szCs w:val="22"/>
          </w:rPr>
          <w:fldChar w:fldCharType="separate"/>
        </w:r>
        <w:r w:rsidR="008852F3">
          <w:rPr>
            <w:webHidden/>
            <w:sz w:val="22"/>
            <w:szCs w:val="22"/>
          </w:rPr>
          <w:t>17</w:t>
        </w:r>
        <w:r w:rsidR="00EA69DD" w:rsidRPr="008172B4">
          <w:rPr>
            <w:webHidden/>
            <w:sz w:val="22"/>
            <w:szCs w:val="22"/>
          </w:rPr>
          <w:fldChar w:fldCharType="end"/>
        </w:r>
      </w:hyperlink>
    </w:p>
    <w:p w:rsidR="00EA69DD" w:rsidRPr="008172B4" w:rsidRDefault="00854728" w:rsidP="008172B4">
      <w:pPr>
        <w:pStyle w:val="Sumrio2"/>
        <w:spacing w:line="360" w:lineRule="auto"/>
        <w:rPr>
          <w:sz w:val="22"/>
          <w:szCs w:val="22"/>
        </w:rPr>
      </w:pPr>
      <w:hyperlink w:anchor="_Toc105201364" w:history="1">
        <w:r w:rsidR="00EA69DD" w:rsidRPr="008172B4">
          <w:rPr>
            <w:rStyle w:val="Hyperlink"/>
            <w:sz w:val="22"/>
            <w:szCs w:val="22"/>
          </w:rPr>
          <w:t>5.2</w:t>
        </w:r>
        <w:r w:rsidR="00EA69DD" w:rsidRPr="008172B4">
          <w:rPr>
            <w:sz w:val="22"/>
            <w:szCs w:val="22"/>
          </w:rPr>
          <w:tab/>
        </w:r>
        <w:r w:rsidR="00EA69DD" w:rsidRPr="008172B4">
          <w:rPr>
            <w:rStyle w:val="Hyperlink"/>
            <w:sz w:val="22"/>
            <w:szCs w:val="22"/>
          </w:rPr>
          <w:t>Título da Seção 5.2</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_Toc105201364 \h </w:instrText>
        </w:r>
        <w:r w:rsidR="00EA69DD" w:rsidRPr="008172B4">
          <w:rPr>
            <w:webHidden/>
            <w:sz w:val="22"/>
            <w:szCs w:val="22"/>
          </w:rPr>
        </w:r>
        <w:r w:rsidR="00EA69DD" w:rsidRPr="008172B4">
          <w:rPr>
            <w:webHidden/>
            <w:sz w:val="22"/>
            <w:szCs w:val="22"/>
          </w:rPr>
          <w:fldChar w:fldCharType="separate"/>
        </w:r>
        <w:r w:rsidR="008852F3">
          <w:rPr>
            <w:webHidden/>
            <w:sz w:val="22"/>
            <w:szCs w:val="22"/>
          </w:rPr>
          <w:t>17</w:t>
        </w:r>
        <w:r w:rsidR="00EA69DD" w:rsidRPr="008172B4">
          <w:rPr>
            <w:webHidden/>
            <w:sz w:val="22"/>
            <w:szCs w:val="22"/>
          </w:rPr>
          <w:fldChar w:fldCharType="end"/>
        </w:r>
      </w:hyperlink>
    </w:p>
    <w:p w:rsidR="00EA69DD" w:rsidRPr="008172B4" w:rsidRDefault="00854728" w:rsidP="008172B4">
      <w:pPr>
        <w:pStyle w:val="Sumrio2"/>
        <w:spacing w:line="360" w:lineRule="auto"/>
        <w:rPr>
          <w:rStyle w:val="Hyperlink"/>
          <w:sz w:val="22"/>
          <w:szCs w:val="22"/>
        </w:rPr>
      </w:pPr>
      <w:hyperlink w:anchor="_Toc105201365" w:history="1">
        <w:r w:rsidR="00EA69DD" w:rsidRPr="008172B4">
          <w:rPr>
            <w:rStyle w:val="Hyperlink"/>
            <w:sz w:val="22"/>
            <w:szCs w:val="22"/>
          </w:rPr>
          <w:t>5.3</w:t>
        </w:r>
        <w:r w:rsidR="00EA69DD" w:rsidRPr="008172B4">
          <w:rPr>
            <w:sz w:val="22"/>
            <w:szCs w:val="22"/>
          </w:rPr>
          <w:tab/>
        </w:r>
        <w:r w:rsidR="00EA69DD" w:rsidRPr="008172B4">
          <w:rPr>
            <w:rStyle w:val="Hyperlink"/>
            <w:sz w:val="22"/>
            <w:szCs w:val="22"/>
          </w:rPr>
          <w:t>Título da Seção 5.3</w:t>
        </w:r>
        <w:r w:rsidR="00EA69DD" w:rsidRPr="008172B4">
          <w:rPr>
            <w:webHidden/>
            <w:sz w:val="22"/>
            <w:szCs w:val="22"/>
          </w:rPr>
          <w:tab/>
        </w:r>
        <w:r w:rsidR="00EA69DD" w:rsidRPr="008172B4">
          <w:rPr>
            <w:webHidden/>
            <w:sz w:val="22"/>
            <w:szCs w:val="22"/>
          </w:rPr>
          <w:fldChar w:fldCharType="begin"/>
        </w:r>
        <w:r w:rsidR="00EA69DD" w:rsidRPr="008172B4">
          <w:rPr>
            <w:webHidden/>
            <w:sz w:val="22"/>
            <w:szCs w:val="22"/>
          </w:rPr>
          <w:instrText xml:space="preserve"> PAGEREF _Toc105201365 \h </w:instrText>
        </w:r>
        <w:r w:rsidR="00EA69DD" w:rsidRPr="008172B4">
          <w:rPr>
            <w:webHidden/>
            <w:sz w:val="22"/>
            <w:szCs w:val="22"/>
          </w:rPr>
        </w:r>
        <w:r w:rsidR="00EA69DD" w:rsidRPr="008172B4">
          <w:rPr>
            <w:webHidden/>
            <w:sz w:val="22"/>
            <w:szCs w:val="22"/>
          </w:rPr>
          <w:fldChar w:fldCharType="separate"/>
        </w:r>
        <w:r w:rsidR="008852F3">
          <w:rPr>
            <w:webHidden/>
            <w:sz w:val="22"/>
            <w:szCs w:val="22"/>
          </w:rPr>
          <w:t>17</w:t>
        </w:r>
        <w:r w:rsidR="00EA69DD" w:rsidRPr="008172B4">
          <w:rPr>
            <w:webHidden/>
            <w:sz w:val="22"/>
            <w:szCs w:val="22"/>
          </w:rPr>
          <w:fldChar w:fldCharType="end"/>
        </w:r>
      </w:hyperlink>
    </w:p>
    <w:p w:rsidR="00EA69DD" w:rsidRPr="008172B4" w:rsidRDefault="00EA69DD" w:rsidP="008172B4">
      <w:pPr>
        <w:spacing w:line="360" w:lineRule="auto"/>
        <w:rPr>
          <w:rFonts w:ascii="Arial" w:hAnsi="Arial" w:cs="Arial"/>
          <w:noProof/>
          <w:sz w:val="22"/>
          <w:szCs w:val="22"/>
        </w:rPr>
      </w:pPr>
    </w:p>
    <w:p w:rsidR="00EA69DD" w:rsidRPr="008172B4" w:rsidRDefault="00854728" w:rsidP="008172B4">
      <w:pPr>
        <w:pStyle w:val="Sumrio1"/>
        <w:spacing w:line="360" w:lineRule="auto"/>
        <w:rPr>
          <w:rStyle w:val="Hyperlink"/>
        </w:rPr>
      </w:pPr>
      <w:hyperlink w:anchor="_Toc105201366" w:history="1">
        <w:r w:rsidR="00EA69DD" w:rsidRPr="008172B4">
          <w:rPr>
            <w:rStyle w:val="Hyperlink"/>
          </w:rPr>
          <w:t>REFERENCIAS BIBLIOGRAFICAS</w:t>
        </w:r>
        <w:r w:rsidR="00EA69DD" w:rsidRPr="008172B4">
          <w:rPr>
            <w:webHidden/>
          </w:rPr>
          <w:tab/>
        </w:r>
        <w:r w:rsidR="00EA69DD" w:rsidRPr="008172B4">
          <w:rPr>
            <w:webHidden/>
          </w:rPr>
          <w:fldChar w:fldCharType="begin"/>
        </w:r>
        <w:r w:rsidR="00EA69DD" w:rsidRPr="008172B4">
          <w:rPr>
            <w:webHidden/>
          </w:rPr>
          <w:instrText xml:space="preserve"> PAGEREF _Toc105201366 \h </w:instrText>
        </w:r>
        <w:r w:rsidR="00EA69DD" w:rsidRPr="008172B4">
          <w:rPr>
            <w:webHidden/>
          </w:rPr>
        </w:r>
        <w:r w:rsidR="00EA69DD" w:rsidRPr="008172B4">
          <w:rPr>
            <w:webHidden/>
          </w:rPr>
          <w:fldChar w:fldCharType="separate"/>
        </w:r>
        <w:r w:rsidR="008852F3">
          <w:rPr>
            <w:webHidden/>
          </w:rPr>
          <w:t>18</w:t>
        </w:r>
        <w:r w:rsidR="00EA69DD" w:rsidRPr="008172B4">
          <w:rPr>
            <w:webHidden/>
          </w:rPr>
          <w:fldChar w:fldCharType="end"/>
        </w:r>
      </w:hyperlink>
    </w:p>
    <w:p w:rsidR="00EA69DD" w:rsidRPr="008172B4" w:rsidRDefault="00EA69DD" w:rsidP="008172B4">
      <w:pPr>
        <w:spacing w:line="360" w:lineRule="auto"/>
        <w:rPr>
          <w:rFonts w:ascii="Arial" w:hAnsi="Arial" w:cs="Arial"/>
          <w:noProof/>
          <w:sz w:val="22"/>
          <w:szCs w:val="22"/>
        </w:rPr>
      </w:pPr>
    </w:p>
    <w:p w:rsidR="00EA69DD" w:rsidRPr="008172B4" w:rsidRDefault="00854728" w:rsidP="008172B4">
      <w:pPr>
        <w:pStyle w:val="Sumrio1"/>
        <w:spacing w:line="360" w:lineRule="auto"/>
        <w:rPr>
          <w:b w:val="0"/>
        </w:rPr>
      </w:pPr>
      <w:hyperlink w:anchor="_Toc105201367" w:history="1">
        <w:r w:rsidR="00EA69DD" w:rsidRPr="008172B4">
          <w:rPr>
            <w:rStyle w:val="Hyperlink"/>
          </w:rPr>
          <w:t>ANEXOS</w:t>
        </w:r>
        <w:r w:rsidR="00EA69DD" w:rsidRPr="008172B4">
          <w:rPr>
            <w:webHidden/>
          </w:rPr>
          <w:tab/>
        </w:r>
        <w:r w:rsidR="00EA69DD" w:rsidRPr="008172B4">
          <w:rPr>
            <w:webHidden/>
          </w:rPr>
          <w:fldChar w:fldCharType="begin"/>
        </w:r>
        <w:r w:rsidR="00EA69DD" w:rsidRPr="008172B4">
          <w:rPr>
            <w:webHidden/>
          </w:rPr>
          <w:instrText xml:space="preserve"> PAGEREF _Toc105201367 \h </w:instrText>
        </w:r>
        <w:r w:rsidR="00EA69DD" w:rsidRPr="008172B4">
          <w:rPr>
            <w:webHidden/>
          </w:rPr>
        </w:r>
        <w:r w:rsidR="00EA69DD" w:rsidRPr="008172B4">
          <w:rPr>
            <w:webHidden/>
          </w:rPr>
          <w:fldChar w:fldCharType="separate"/>
        </w:r>
        <w:r w:rsidR="008852F3">
          <w:rPr>
            <w:webHidden/>
          </w:rPr>
          <w:t>19</w:t>
        </w:r>
        <w:r w:rsidR="00EA69DD" w:rsidRPr="008172B4">
          <w:rPr>
            <w:webHidden/>
          </w:rPr>
          <w:fldChar w:fldCharType="end"/>
        </w:r>
      </w:hyperlink>
    </w:p>
    <w:p w:rsidR="0036767D" w:rsidRPr="008172B4" w:rsidRDefault="00E036B1" w:rsidP="008172B4">
      <w:pPr>
        <w:spacing w:line="360" w:lineRule="auto"/>
        <w:jc w:val="right"/>
        <w:rPr>
          <w:rFonts w:ascii="Arial" w:hAnsi="Arial" w:cs="Arial"/>
          <w:b/>
          <w:sz w:val="22"/>
          <w:szCs w:val="22"/>
        </w:rPr>
      </w:pPr>
      <w:r w:rsidRPr="008172B4">
        <w:rPr>
          <w:rFonts w:ascii="Arial" w:hAnsi="Arial" w:cs="Arial"/>
          <w:sz w:val="22"/>
          <w:szCs w:val="22"/>
        </w:rPr>
        <w:fldChar w:fldCharType="end"/>
      </w:r>
      <w:r w:rsidR="008172B4" w:rsidRPr="008172B4">
        <w:rPr>
          <w:rFonts w:ascii="Arial" w:hAnsi="Arial" w:cs="Arial"/>
          <w:b/>
          <w:sz w:val="22"/>
          <w:szCs w:val="22"/>
        </w:rPr>
        <w:t>APÊNDICES</w:t>
      </w:r>
      <w:r w:rsidR="008172B4" w:rsidRPr="008172B4">
        <w:rPr>
          <w:rFonts w:ascii="Arial" w:hAnsi="Arial" w:cs="Arial"/>
          <w:b/>
          <w:sz w:val="22"/>
          <w:szCs w:val="22"/>
        </w:rPr>
        <w:tab/>
      </w:r>
      <w:r w:rsidR="008172B4" w:rsidRPr="008172B4">
        <w:rPr>
          <w:rFonts w:ascii="Arial" w:hAnsi="Arial" w:cs="Arial"/>
          <w:b/>
          <w:sz w:val="22"/>
          <w:szCs w:val="22"/>
        </w:rPr>
        <w:tab/>
      </w:r>
      <w:r w:rsidR="008172B4" w:rsidRPr="008172B4">
        <w:rPr>
          <w:rFonts w:ascii="Arial" w:hAnsi="Arial" w:cs="Arial"/>
          <w:b/>
          <w:sz w:val="22"/>
          <w:szCs w:val="22"/>
        </w:rPr>
        <w:tab/>
      </w:r>
      <w:r w:rsidR="008172B4" w:rsidRPr="008172B4">
        <w:rPr>
          <w:rFonts w:ascii="Arial" w:hAnsi="Arial" w:cs="Arial"/>
          <w:b/>
          <w:sz w:val="22"/>
          <w:szCs w:val="22"/>
        </w:rPr>
        <w:tab/>
      </w:r>
      <w:r w:rsidR="008172B4" w:rsidRPr="008172B4">
        <w:rPr>
          <w:rFonts w:ascii="Arial" w:hAnsi="Arial" w:cs="Arial"/>
          <w:b/>
          <w:sz w:val="22"/>
          <w:szCs w:val="22"/>
        </w:rPr>
        <w:tab/>
      </w:r>
      <w:r w:rsidR="008172B4" w:rsidRPr="008172B4">
        <w:rPr>
          <w:rFonts w:ascii="Arial" w:hAnsi="Arial" w:cs="Arial"/>
          <w:b/>
          <w:sz w:val="22"/>
          <w:szCs w:val="22"/>
        </w:rPr>
        <w:tab/>
      </w:r>
      <w:r w:rsidR="008172B4" w:rsidRPr="008172B4">
        <w:rPr>
          <w:rFonts w:ascii="Arial" w:hAnsi="Arial" w:cs="Arial"/>
          <w:b/>
          <w:sz w:val="22"/>
          <w:szCs w:val="22"/>
        </w:rPr>
        <w:tab/>
      </w:r>
      <w:r w:rsidR="008172B4" w:rsidRPr="008172B4">
        <w:rPr>
          <w:rFonts w:ascii="Arial" w:hAnsi="Arial" w:cs="Arial"/>
          <w:b/>
          <w:sz w:val="22"/>
          <w:szCs w:val="22"/>
        </w:rPr>
        <w:tab/>
      </w:r>
      <w:r w:rsidR="008172B4" w:rsidRPr="008172B4">
        <w:rPr>
          <w:rFonts w:ascii="Arial" w:hAnsi="Arial" w:cs="Arial"/>
          <w:b/>
          <w:sz w:val="22"/>
          <w:szCs w:val="22"/>
        </w:rPr>
        <w:tab/>
      </w:r>
      <w:r w:rsidR="008172B4" w:rsidRPr="008172B4">
        <w:rPr>
          <w:rFonts w:ascii="Arial" w:hAnsi="Arial" w:cs="Arial"/>
          <w:b/>
          <w:sz w:val="22"/>
          <w:szCs w:val="22"/>
        </w:rPr>
        <w:tab/>
      </w:r>
      <w:r w:rsidR="008172B4" w:rsidRPr="008172B4">
        <w:rPr>
          <w:rFonts w:ascii="Arial" w:hAnsi="Arial" w:cs="Arial"/>
          <w:b/>
          <w:sz w:val="22"/>
          <w:szCs w:val="22"/>
        </w:rPr>
        <w:tab/>
        <w:t xml:space="preserve">     20</w:t>
      </w:r>
    </w:p>
    <w:p w:rsidR="0036767D" w:rsidRPr="006A372B" w:rsidRDefault="0036767D" w:rsidP="00131181">
      <w:pPr>
        <w:jc w:val="both"/>
        <w:rPr>
          <w:rFonts w:ascii="Arial" w:hAnsi="Arial" w:cs="Arial"/>
          <w:sz w:val="20"/>
          <w:szCs w:val="20"/>
        </w:rPr>
      </w:pPr>
    </w:p>
    <w:p w:rsidR="00A871AA" w:rsidRDefault="006A372B" w:rsidP="00A871AA">
      <w:pPr>
        <w:spacing w:line="360" w:lineRule="auto"/>
        <w:jc w:val="center"/>
        <w:rPr>
          <w:rFonts w:ascii="Arial" w:hAnsi="Arial" w:cs="Arial"/>
          <w:sz w:val="20"/>
          <w:szCs w:val="20"/>
        </w:rPr>
      </w:pPr>
      <w:r>
        <w:rPr>
          <w:rFonts w:ascii="Arial" w:hAnsi="Arial" w:cs="Arial"/>
          <w:sz w:val="20"/>
          <w:szCs w:val="20"/>
        </w:rPr>
        <w:br w:type="page"/>
      </w:r>
    </w:p>
    <w:p w:rsidR="0036767D" w:rsidRPr="00EC4F06" w:rsidRDefault="0036767D" w:rsidP="006A372B">
      <w:pPr>
        <w:jc w:val="center"/>
        <w:rPr>
          <w:rFonts w:ascii="Arial" w:hAnsi="Arial" w:cs="Arial"/>
          <w:b/>
          <w:sz w:val="32"/>
          <w:szCs w:val="32"/>
        </w:rPr>
      </w:pPr>
      <w:r w:rsidRPr="00EC4F06">
        <w:rPr>
          <w:rFonts w:ascii="Arial" w:hAnsi="Arial" w:cs="Arial"/>
          <w:b/>
          <w:sz w:val="32"/>
          <w:szCs w:val="32"/>
        </w:rPr>
        <w:lastRenderedPageBreak/>
        <w:t>LISTA DE FIGURAS</w:t>
      </w:r>
    </w:p>
    <w:p w:rsidR="006A372B" w:rsidRPr="006A372B" w:rsidRDefault="006A372B" w:rsidP="008172B4">
      <w:pPr>
        <w:spacing w:line="360" w:lineRule="auto"/>
        <w:jc w:val="both"/>
        <w:rPr>
          <w:rFonts w:ascii="Arial" w:hAnsi="Arial" w:cs="Arial"/>
          <w:b/>
        </w:rPr>
      </w:pPr>
    </w:p>
    <w:p w:rsidR="0054206A" w:rsidRPr="008172B4" w:rsidRDefault="00A17623"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1.1</w:t>
      </w:r>
      <w:r w:rsidR="0054206A" w:rsidRPr="008172B4">
        <w:rPr>
          <w:rFonts w:ascii="Arial" w:hAnsi="Arial" w:cs="Arial"/>
          <w:sz w:val="22"/>
          <w:szCs w:val="22"/>
        </w:rPr>
        <w:tab/>
      </w:r>
      <w:r w:rsidRPr="008172B4">
        <w:rPr>
          <w:rFonts w:ascii="Arial" w:hAnsi="Arial" w:cs="Arial"/>
          <w:sz w:val="22"/>
          <w:szCs w:val="22"/>
        </w:rPr>
        <w:t>Legenda explicativa da figura 1</w:t>
      </w:r>
      <w:r w:rsidR="0054206A" w:rsidRPr="008172B4">
        <w:rPr>
          <w:rFonts w:ascii="Arial" w:hAnsi="Arial" w:cs="Arial"/>
          <w:sz w:val="22"/>
          <w:szCs w:val="22"/>
        </w:rPr>
        <w:t>.1</w:t>
      </w:r>
      <w:r w:rsidR="0054206A" w:rsidRPr="008172B4">
        <w:rPr>
          <w:rFonts w:ascii="Arial" w:hAnsi="Arial" w:cs="Arial"/>
          <w:sz w:val="22"/>
          <w:szCs w:val="22"/>
        </w:rPr>
        <w:tab/>
        <w:t>1</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1.2</w:t>
      </w:r>
      <w:r w:rsidRPr="008172B4">
        <w:rPr>
          <w:rFonts w:ascii="Arial" w:hAnsi="Arial" w:cs="Arial"/>
          <w:sz w:val="22"/>
          <w:szCs w:val="22"/>
        </w:rPr>
        <w:tab/>
        <w:t>Legenda explicativa da figura 1.2</w:t>
      </w:r>
      <w:r w:rsidRPr="008172B4">
        <w:rPr>
          <w:rFonts w:ascii="Arial" w:hAnsi="Arial" w:cs="Arial"/>
          <w:sz w:val="22"/>
          <w:szCs w:val="22"/>
        </w:rPr>
        <w:tab/>
        <w:t>2</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1.3</w:t>
      </w:r>
      <w:r w:rsidRPr="008172B4">
        <w:rPr>
          <w:rFonts w:ascii="Arial" w:hAnsi="Arial" w:cs="Arial"/>
          <w:sz w:val="22"/>
          <w:szCs w:val="22"/>
        </w:rPr>
        <w:tab/>
        <w:t>Legenda explicativa da figura 1.3</w:t>
      </w:r>
      <w:r w:rsidRPr="008172B4">
        <w:rPr>
          <w:rFonts w:ascii="Arial" w:hAnsi="Arial" w:cs="Arial"/>
          <w:sz w:val="22"/>
          <w:szCs w:val="22"/>
        </w:rPr>
        <w:tab/>
        <w:t>3</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2.1</w:t>
      </w:r>
      <w:r w:rsidRPr="008172B4">
        <w:rPr>
          <w:rFonts w:ascii="Arial" w:hAnsi="Arial" w:cs="Arial"/>
          <w:sz w:val="22"/>
          <w:szCs w:val="22"/>
        </w:rPr>
        <w:tab/>
        <w:t>Legenda explicativa da figura 2.1</w:t>
      </w:r>
      <w:r w:rsidRPr="008172B4">
        <w:rPr>
          <w:rFonts w:ascii="Arial" w:hAnsi="Arial" w:cs="Arial"/>
          <w:sz w:val="22"/>
          <w:szCs w:val="22"/>
        </w:rPr>
        <w:tab/>
        <w:t>4</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2.2</w:t>
      </w:r>
      <w:r w:rsidRPr="008172B4">
        <w:rPr>
          <w:rFonts w:ascii="Arial" w:hAnsi="Arial" w:cs="Arial"/>
          <w:sz w:val="22"/>
          <w:szCs w:val="22"/>
        </w:rPr>
        <w:tab/>
        <w:t>Legenda explicativa da figura 2.2</w:t>
      </w:r>
      <w:r w:rsidRPr="008172B4">
        <w:rPr>
          <w:rFonts w:ascii="Arial" w:hAnsi="Arial" w:cs="Arial"/>
          <w:sz w:val="22"/>
          <w:szCs w:val="22"/>
        </w:rPr>
        <w:tab/>
        <w:t>5</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3.1</w:t>
      </w:r>
      <w:r w:rsidRPr="008172B4">
        <w:rPr>
          <w:rFonts w:ascii="Arial" w:hAnsi="Arial" w:cs="Arial"/>
          <w:sz w:val="22"/>
          <w:szCs w:val="22"/>
        </w:rPr>
        <w:tab/>
        <w:t>Legenda explicativa da figura 3.1</w:t>
      </w:r>
      <w:r w:rsidRPr="008172B4">
        <w:rPr>
          <w:rFonts w:ascii="Arial" w:hAnsi="Arial" w:cs="Arial"/>
          <w:sz w:val="22"/>
          <w:szCs w:val="22"/>
        </w:rPr>
        <w:tab/>
        <w:t>6</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3.2</w:t>
      </w:r>
      <w:r w:rsidRPr="008172B4">
        <w:rPr>
          <w:rFonts w:ascii="Arial" w:hAnsi="Arial" w:cs="Arial"/>
          <w:sz w:val="22"/>
          <w:szCs w:val="22"/>
        </w:rPr>
        <w:tab/>
        <w:t>Legenda explicativa da figura 3.2</w:t>
      </w:r>
      <w:r w:rsidRPr="008172B4">
        <w:rPr>
          <w:rFonts w:ascii="Arial" w:hAnsi="Arial" w:cs="Arial"/>
          <w:sz w:val="22"/>
          <w:szCs w:val="22"/>
        </w:rPr>
        <w:tab/>
        <w:t>7</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3.3</w:t>
      </w:r>
      <w:r w:rsidRPr="008172B4">
        <w:rPr>
          <w:rFonts w:ascii="Arial" w:hAnsi="Arial" w:cs="Arial"/>
          <w:sz w:val="22"/>
          <w:szCs w:val="22"/>
        </w:rPr>
        <w:tab/>
        <w:t>Legenda explicativa da figura 3.3</w:t>
      </w:r>
      <w:r w:rsidRPr="008172B4">
        <w:rPr>
          <w:rFonts w:ascii="Arial" w:hAnsi="Arial" w:cs="Arial"/>
          <w:sz w:val="22"/>
          <w:szCs w:val="22"/>
        </w:rPr>
        <w:tab/>
        <w:t>8</w:t>
      </w:r>
    </w:p>
    <w:p w:rsidR="0054206A" w:rsidRPr="008172B4" w:rsidRDefault="0054206A" w:rsidP="008172B4">
      <w:pPr>
        <w:tabs>
          <w:tab w:val="left" w:pos="567"/>
          <w:tab w:val="right" w:pos="9071"/>
        </w:tabs>
        <w:spacing w:line="360" w:lineRule="auto"/>
        <w:rPr>
          <w:rFonts w:ascii="Arial" w:hAnsi="Arial" w:cs="Arial"/>
          <w:sz w:val="22"/>
          <w:szCs w:val="22"/>
        </w:rPr>
      </w:pPr>
    </w:p>
    <w:p w:rsidR="00A871AA" w:rsidRDefault="006A372B" w:rsidP="00A871AA">
      <w:pPr>
        <w:tabs>
          <w:tab w:val="left" w:pos="567"/>
        </w:tabs>
        <w:spacing w:line="360" w:lineRule="auto"/>
        <w:jc w:val="center"/>
        <w:rPr>
          <w:rFonts w:ascii="Arial" w:hAnsi="Arial" w:cs="Arial"/>
          <w:sz w:val="20"/>
          <w:szCs w:val="20"/>
        </w:rPr>
      </w:pPr>
      <w:r w:rsidRPr="008172B4">
        <w:rPr>
          <w:rFonts w:ascii="Arial" w:hAnsi="Arial" w:cs="Arial"/>
          <w:sz w:val="22"/>
          <w:szCs w:val="22"/>
        </w:rPr>
        <w:br w:type="page"/>
      </w:r>
    </w:p>
    <w:p w:rsidR="0054206A" w:rsidRPr="00EC4F06" w:rsidRDefault="0054206A" w:rsidP="006A372B">
      <w:pPr>
        <w:tabs>
          <w:tab w:val="left" w:pos="567"/>
        </w:tabs>
        <w:jc w:val="center"/>
        <w:rPr>
          <w:rFonts w:ascii="Arial" w:hAnsi="Arial" w:cs="Arial"/>
          <w:b/>
          <w:sz w:val="32"/>
          <w:szCs w:val="32"/>
        </w:rPr>
      </w:pPr>
      <w:r w:rsidRPr="00EC4F06">
        <w:rPr>
          <w:rFonts w:ascii="Arial" w:hAnsi="Arial" w:cs="Arial"/>
          <w:b/>
          <w:sz w:val="32"/>
          <w:szCs w:val="32"/>
        </w:rPr>
        <w:lastRenderedPageBreak/>
        <w:t>LISTA DE TABELAS</w:t>
      </w:r>
    </w:p>
    <w:p w:rsidR="0054206A" w:rsidRPr="008172B4" w:rsidRDefault="0054206A" w:rsidP="008172B4">
      <w:pPr>
        <w:spacing w:line="360" w:lineRule="auto"/>
        <w:jc w:val="both"/>
        <w:rPr>
          <w:rFonts w:ascii="Arial" w:hAnsi="Arial" w:cs="Arial"/>
          <w:sz w:val="22"/>
          <w:szCs w:val="22"/>
        </w:rPr>
      </w:pP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1.1</w:t>
      </w:r>
      <w:r w:rsidRPr="008172B4">
        <w:rPr>
          <w:rFonts w:ascii="Arial" w:hAnsi="Arial" w:cs="Arial"/>
          <w:sz w:val="22"/>
          <w:szCs w:val="22"/>
        </w:rPr>
        <w:tab/>
        <w:t>Legenda explicativa da tabela 1.1</w:t>
      </w:r>
      <w:r w:rsidRPr="008172B4">
        <w:rPr>
          <w:rFonts w:ascii="Arial" w:hAnsi="Arial" w:cs="Arial"/>
          <w:sz w:val="22"/>
          <w:szCs w:val="22"/>
        </w:rPr>
        <w:tab/>
        <w:t>1</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1.2</w:t>
      </w:r>
      <w:r w:rsidRPr="008172B4">
        <w:rPr>
          <w:rFonts w:ascii="Arial" w:hAnsi="Arial" w:cs="Arial"/>
          <w:sz w:val="22"/>
          <w:szCs w:val="22"/>
        </w:rPr>
        <w:tab/>
        <w:t>Legenda explicativa da tabela 1.2</w:t>
      </w:r>
      <w:r w:rsidRPr="008172B4">
        <w:rPr>
          <w:rFonts w:ascii="Arial" w:hAnsi="Arial" w:cs="Arial"/>
          <w:sz w:val="22"/>
          <w:szCs w:val="22"/>
        </w:rPr>
        <w:tab/>
        <w:t>2</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1.3</w:t>
      </w:r>
      <w:r w:rsidRPr="008172B4">
        <w:rPr>
          <w:rFonts w:ascii="Arial" w:hAnsi="Arial" w:cs="Arial"/>
          <w:sz w:val="22"/>
          <w:szCs w:val="22"/>
        </w:rPr>
        <w:tab/>
        <w:t>Legenda explicativa da tabela 1.3</w:t>
      </w:r>
      <w:r w:rsidRPr="008172B4">
        <w:rPr>
          <w:rFonts w:ascii="Arial" w:hAnsi="Arial" w:cs="Arial"/>
          <w:sz w:val="22"/>
          <w:szCs w:val="22"/>
        </w:rPr>
        <w:tab/>
        <w:t>3</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2.1</w:t>
      </w:r>
      <w:r w:rsidRPr="008172B4">
        <w:rPr>
          <w:rFonts w:ascii="Arial" w:hAnsi="Arial" w:cs="Arial"/>
          <w:sz w:val="22"/>
          <w:szCs w:val="22"/>
        </w:rPr>
        <w:tab/>
        <w:t>Legenda explicativa da tabela 2.1</w:t>
      </w:r>
      <w:r w:rsidRPr="008172B4">
        <w:rPr>
          <w:rFonts w:ascii="Arial" w:hAnsi="Arial" w:cs="Arial"/>
          <w:sz w:val="22"/>
          <w:szCs w:val="22"/>
        </w:rPr>
        <w:tab/>
        <w:t>4</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2.2</w:t>
      </w:r>
      <w:r w:rsidRPr="008172B4">
        <w:rPr>
          <w:rFonts w:ascii="Arial" w:hAnsi="Arial" w:cs="Arial"/>
          <w:sz w:val="22"/>
          <w:szCs w:val="22"/>
        </w:rPr>
        <w:tab/>
        <w:t>Legenda explicativa da tabela 2.2</w:t>
      </w:r>
      <w:r w:rsidRPr="008172B4">
        <w:rPr>
          <w:rFonts w:ascii="Arial" w:hAnsi="Arial" w:cs="Arial"/>
          <w:sz w:val="22"/>
          <w:szCs w:val="22"/>
        </w:rPr>
        <w:tab/>
        <w:t>5</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3.1</w:t>
      </w:r>
      <w:r w:rsidRPr="008172B4">
        <w:rPr>
          <w:rFonts w:ascii="Arial" w:hAnsi="Arial" w:cs="Arial"/>
          <w:sz w:val="22"/>
          <w:szCs w:val="22"/>
        </w:rPr>
        <w:tab/>
        <w:t>Legenda explicativa da tabela 3.1</w:t>
      </w:r>
      <w:r w:rsidRPr="008172B4">
        <w:rPr>
          <w:rFonts w:ascii="Arial" w:hAnsi="Arial" w:cs="Arial"/>
          <w:sz w:val="22"/>
          <w:szCs w:val="22"/>
        </w:rPr>
        <w:tab/>
        <w:t>6</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3.2</w:t>
      </w:r>
      <w:r w:rsidRPr="008172B4">
        <w:rPr>
          <w:rFonts w:ascii="Arial" w:hAnsi="Arial" w:cs="Arial"/>
          <w:sz w:val="22"/>
          <w:szCs w:val="22"/>
        </w:rPr>
        <w:tab/>
        <w:t>Legenda explicativa da tabela 3.2</w:t>
      </w:r>
      <w:r w:rsidRPr="008172B4">
        <w:rPr>
          <w:rFonts w:ascii="Arial" w:hAnsi="Arial" w:cs="Arial"/>
          <w:sz w:val="22"/>
          <w:szCs w:val="22"/>
        </w:rPr>
        <w:tab/>
        <w:t>7</w:t>
      </w:r>
    </w:p>
    <w:p w:rsidR="0054206A" w:rsidRPr="008172B4" w:rsidRDefault="0054206A" w:rsidP="008172B4">
      <w:pPr>
        <w:tabs>
          <w:tab w:val="left" w:pos="567"/>
          <w:tab w:val="right" w:leader="dot" w:pos="9071"/>
        </w:tabs>
        <w:spacing w:line="360" w:lineRule="auto"/>
        <w:rPr>
          <w:rFonts w:ascii="Arial" w:hAnsi="Arial" w:cs="Arial"/>
          <w:sz w:val="22"/>
          <w:szCs w:val="22"/>
        </w:rPr>
      </w:pPr>
      <w:r w:rsidRPr="008172B4">
        <w:rPr>
          <w:rFonts w:ascii="Arial" w:hAnsi="Arial" w:cs="Arial"/>
          <w:sz w:val="22"/>
          <w:szCs w:val="22"/>
        </w:rPr>
        <w:t>3.3</w:t>
      </w:r>
      <w:r w:rsidRPr="008172B4">
        <w:rPr>
          <w:rFonts w:ascii="Arial" w:hAnsi="Arial" w:cs="Arial"/>
          <w:sz w:val="22"/>
          <w:szCs w:val="22"/>
        </w:rPr>
        <w:tab/>
        <w:t>Legenda explicativa da tabela 3.3</w:t>
      </w:r>
      <w:r w:rsidRPr="008172B4">
        <w:rPr>
          <w:rFonts w:ascii="Arial" w:hAnsi="Arial" w:cs="Arial"/>
          <w:sz w:val="22"/>
          <w:szCs w:val="22"/>
        </w:rPr>
        <w:tab/>
        <w:t>8</w:t>
      </w:r>
    </w:p>
    <w:p w:rsidR="0054206A" w:rsidRPr="008172B4" w:rsidRDefault="0054206A" w:rsidP="008172B4">
      <w:pPr>
        <w:tabs>
          <w:tab w:val="left" w:pos="567"/>
          <w:tab w:val="right" w:pos="9071"/>
        </w:tabs>
        <w:spacing w:line="360" w:lineRule="auto"/>
        <w:rPr>
          <w:rFonts w:ascii="Arial" w:hAnsi="Arial" w:cs="Arial"/>
          <w:sz w:val="22"/>
          <w:szCs w:val="22"/>
        </w:rPr>
      </w:pPr>
    </w:p>
    <w:p w:rsidR="0036767D" w:rsidRPr="006A372B" w:rsidRDefault="0036767D" w:rsidP="0036767D">
      <w:pPr>
        <w:jc w:val="both"/>
        <w:rPr>
          <w:rFonts w:ascii="Arial" w:hAnsi="Arial" w:cs="Arial"/>
          <w:sz w:val="20"/>
          <w:szCs w:val="20"/>
        </w:rPr>
      </w:pPr>
    </w:p>
    <w:p w:rsidR="00A871AA" w:rsidRDefault="006A372B" w:rsidP="00A871AA">
      <w:pPr>
        <w:spacing w:line="360" w:lineRule="auto"/>
        <w:jc w:val="center"/>
        <w:rPr>
          <w:rFonts w:ascii="Arial" w:hAnsi="Arial" w:cs="Arial"/>
          <w:sz w:val="20"/>
          <w:szCs w:val="20"/>
        </w:rPr>
      </w:pPr>
      <w:r>
        <w:rPr>
          <w:rFonts w:ascii="Arial" w:hAnsi="Arial" w:cs="Arial"/>
          <w:sz w:val="20"/>
          <w:szCs w:val="20"/>
        </w:rPr>
        <w:br w:type="page"/>
      </w:r>
    </w:p>
    <w:p w:rsidR="0036767D" w:rsidRPr="00EC4F06" w:rsidRDefault="0036767D" w:rsidP="006A372B">
      <w:pPr>
        <w:jc w:val="center"/>
        <w:rPr>
          <w:rFonts w:ascii="Arial" w:hAnsi="Arial" w:cs="Arial"/>
          <w:b/>
          <w:sz w:val="32"/>
          <w:szCs w:val="32"/>
        </w:rPr>
      </w:pPr>
      <w:r w:rsidRPr="00EC4F06">
        <w:rPr>
          <w:rFonts w:ascii="Arial" w:hAnsi="Arial" w:cs="Arial"/>
          <w:b/>
          <w:sz w:val="32"/>
          <w:szCs w:val="32"/>
        </w:rPr>
        <w:lastRenderedPageBreak/>
        <w:t>LISTA DE S</w:t>
      </w:r>
      <w:r w:rsidR="002F4176" w:rsidRPr="00EC4F06">
        <w:rPr>
          <w:rFonts w:ascii="Arial" w:hAnsi="Arial" w:cs="Arial"/>
          <w:b/>
          <w:sz w:val="32"/>
          <w:szCs w:val="32"/>
        </w:rPr>
        <w:t>Í</w:t>
      </w:r>
      <w:r w:rsidRPr="00EC4F06">
        <w:rPr>
          <w:rFonts w:ascii="Arial" w:hAnsi="Arial" w:cs="Arial"/>
          <w:b/>
          <w:sz w:val="32"/>
          <w:szCs w:val="32"/>
        </w:rPr>
        <w:t>MBOLOS</w:t>
      </w:r>
    </w:p>
    <w:p w:rsidR="0054206A" w:rsidRPr="00EC4F06" w:rsidRDefault="002F4176" w:rsidP="008172B4">
      <w:pPr>
        <w:spacing w:before="360" w:after="120" w:line="360" w:lineRule="auto"/>
        <w:jc w:val="both"/>
        <w:rPr>
          <w:rFonts w:ascii="Arial" w:hAnsi="Arial" w:cs="Arial"/>
          <w:b/>
          <w:sz w:val="22"/>
          <w:szCs w:val="22"/>
        </w:rPr>
      </w:pPr>
      <w:r w:rsidRPr="00EC4F06">
        <w:rPr>
          <w:rFonts w:ascii="Arial" w:hAnsi="Arial" w:cs="Arial"/>
          <w:b/>
          <w:sz w:val="22"/>
          <w:szCs w:val="22"/>
        </w:rPr>
        <w:t xml:space="preserve">Símbolos </w:t>
      </w:r>
      <w:r w:rsidR="00545C8D" w:rsidRPr="00EC4F06">
        <w:rPr>
          <w:rFonts w:ascii="Arial" w:hAnsi="Arial" w:cs="Arial"/>
          <w:b/>
          <w:sz w:val="22"/>
          <w:szCs w:val="22"/>
        </w:rPr>
        <w:t>Latinos</w:t>
      </w:r>
    </w:p>
    <w:p w:rsidR="0036767D" w:rsidRPr="00EC4F06" w:rsidRDefault="0054206A" w:rsidP="008172B4">
      <w:pPr>
        <w:tabs>
          <w:tab w:val="left" w:pos="1134"/>
          <w:tab w:val="right" w:pos="9071"/>
        </w:tabs>
        <w:spacing w:line="360" w:lineRule="auto"/>
        <w:jc w:val="both"/>
        <w:rPr>
          <w:rFonts w:ascii="Arial" w:hAnsi="Arial" w:cs="Arial"/>
          <w:sz w:val="22"/>
          <w:szCs w:val="22"/>
        </w:rPr>
      </w:pPr>
      <w:r w:rsidRPr="00EC4F06">
        <w:rPr>
          <w:rFonts w:ascii="Arial" w:hAnsi="Arial" w:cs="Arial"/>
          <w:i/>
          <w:sz w:val="22"/>
          <w:szCs w:val="22"/>
        </w:rPr>
        <w:t>A</w:t>
      </w:r>
      <w:r w:rsidRPr="00EC4F06">
        <w:rPr>
          <w:rFonts w:ascii="Arial" w:hAnsi="Arial" w:cs="Arial"/>
          <w:sz w:val="22"/>
          <w:szCs w:val="22"/>
        </w:rPr>
        <w:tab/>
        <w:t xml:space="preserve">Área </w:t>
      </w:r>
      <w:r w:rsidRPr="00EC4F06">
        <w:rPr>
          <w:rFonts w:ascii="Arial" w:hAnsi="Arial" w:cs="Arial"/>
          <w:sz w:val="22"/>
          <w:szCs w:val="22"/>
        </w:rPr>
        <w:tab/>
        <w:t>[m</w:t>
      </w:r>
      <w:r w:rsidRPr="00EC4F06">
        <w:rPr>
          <w:rFonts w:ascii="Arial" w:hAnsi="Arial" w:cs="Arial"/>
          <w:sz w:val="22"/>
          <w:szCs w:val="22"/>
          <w:vertAlign w:val="superscript"/>
        </w:rPr>
        <w:t>2</w:t>
      </w:r>
      <w:r w:rsidRPr="00EC4F06">
        <w:rPr>
          <w:rFonts w:ascii="Arial" w:hAnsi="Arial" w:cs="Arial"/>
          <w:sz w:val="22"/>
          <w:szCs w:val="22"/>
        </w:rPr>
        <w:t>]</w:t>
      </w:r>
    </w:p>
    <w:p w:rsidR="002F4176" w:rsidRPr="00EC4F06" w:rsidRDefault="002F4176" w:rsidP="008172B4">
      <w:pPr>
        <w:tabs>
          <w:tab w:val="left" w:pos="1134"/>
          <w:tab w:val="right" w:pos="9071"/>
        </w:tabs>
        <w:spacing w:line="360" w:lineRule="auto"/>
        <w:jc w:val="both"/>
        <w:rPr>
          <w:rFonts w:ascii="Arial" w:hAnsi="Arial" w:cs="Arial"/>
          <w:sz w:val="22"/>
          <w:szCs w:val="22"/>
        </w:rPr>
      </w:pPr>
      <w:proofErr w:type="spellStart"/>
      <w:r w:rsidRPr="00EC4F06">
        <w:rPr>
          <w:rFonts w:ascii="Arial" w:hAnsi="Arial" w:cs="Arial"/>
          <w:i/>
          <w:sz w:val="22"/>
          <w:szCs w:val="22"/>
        </w:rPr>
        <w:t>Cp</w:t>
      </w:r>
      <w:proofErr w:type="spellEnd"/>
      <w:r w:rsidRPr="00EC4F06">
        <w:rPr>
          <w:rFonts w:ascii="Arial" w:hAnsi="Arial" w:cs="Arial"/>
          <w:sz w:val="22"/>
          <w:szCs w:val="22"/>
        </w:rPr>
        <w:tab/>
        <w:t>Calor especifico a pressão constante</w:t>
      </w:r>
      <w:r w:rsidRPr="00EC4F06">
        <w:rPr>
          <w:rFonts w:ascii="Arial" w:hAnsi="Arial" w:cs="Arial"/>
          <w:sz w:val="22"/>
          <w:szCs w:val="22"/>
        </w:rPr>
        <w:tab/>
        <w:t>[</w:t>
      </w:r>
      <w:proofErr w:type="spellStart"/>
      <w:r w:rsidRPr="00EC4F06">
        <w:rPr>
          <w:rFonts w:ascii="Arial" w:hAnsi="Arial" w:cs="Arial"/>
          <w:sz w:val="22"/>
          <w:szCs w:val="22"/>
        </w:rPr>
        <w:t>kJ</w:t>
      </w:r>
      <w:proofErr w:type="spellEnd"/>
      <w:r w:rsidRPr="00EC4F06">
        <w:rPr>
          <w:rFonts w:ascii="Arial" w:hAnsi="Arial" w:cs="Arial"/>
          <w:sz w:val="22"/>
          <w:szCs w:val="22"/>
        </w:rPr>
        <w:t>/</w:t>
      </w:r>
      <w:proofErr w:type="spellStart"/>
      <w:r w:rsidRPr="00EC4F06">
        <w:rPr>
          <w:rFonts w:ascii="Arial" w:hAnsi="Arial" w:cs="Arial"/>
          <w:sz w:val="22"/>
          <w:szCs w:val="22"/>
        </w:rPr>
        <w:t>kg.K</w:t>
      </w:r>
      <w:proofErr w:type="spellEnd"/>
      <w:r w:rsidRPr="00EC4F06">
        <w:rPr>
          <w:rFonts w:ascii="Arial" w:hAnsi="Arial" w:cs="Arial"/>
          <w:sz w:val="22"/>
          <w:szCs w:val="22"/>
        </w:rPr>
        <w:t>]</w:t>
      </w:r>
    </w:p>
    <w:p w:rsidR="002F4176" w:rsidRPr="00EC4F06" w:rsidRDefault="002F4176" w:rsidP="008172B4">
      <w:pPr>
        <w:tabs>
          <w:tab w:val="left" w:pos="1134"/>
          <w:tab w:val="right" w:pos="9071"/>
        </w:tabs>
        <w:spacing w:line="360" w:lineRule="auto"/>
        <w:jc w:val="both"/>
        <w:rPr>
          <w:rFonts w:ascii="Arial" w:hAnsi="Arial" w:cs="Arial"/>
          <w:sz w:val="22"/>
          <w:szCs w:val="22"/>
        </w:rPr>
      </w:pPr>
      <w:r w:rsidRPr="00EC4F06">
        <w:rPr>
          <w:rFonts w:ascii="Arial" w:hAnsi="Arial" w:cs="Arial"/>
          <w:i/>
          <w:sz w:val="22"/>
          <w:szCs w:val="22"/>
        </w:rPr>
        <w:t>h</w:t>
      </w:r>
      <w:r w:rsidRPr="00EC4F06">
        <w:rPr>
          <w:rFonts w:ascii="Arial" w:hAnsi="Arial" w:cs="Arial"/>
          <w:sz w:val="22"/>
          <w:szCs w:val="22"/>
        </w:rPr>
        <w:tab/>
        <w:t>Entalpia especifica</w:t>
      </w:r>
      <w:r w:rsidRPr="00EC4F06">
        <w:rPr>
          <w:rFonts w:ascii="Arial" w:hAnsi="Arial" w:cs="Arial"/>
          <w:sz w:val="22"/>
          <w:szCs w:val="22"/>
        </w:rPr>
        <w:tab/>
        <w:t>[</w:t>
      </w:r>
      <w:proofErr w:type="spellStart"/>
      <w:r w:rsidRPr="00EC4F06">
        <w:rPr>
          <w:rFonts w:ascii="Arial" w:hAnsi="Arial" w:cs="Arial"/>
          <w:sz w:val="22"/>
          <w:szCs w:val="22"/>
        </w:rPr>
        <w:t>kJ</w:t>
      </w:r>
      <w:proofErr w:type="spellEnd"/>
      <w:r w:rsidRPr="00EC4F06">
        <w:rPr>
          <w:rFonts w:ascii="Arial" w:hAnsi="Arial" w:cs="Arial"/>
          <w:sz w:val="22"/>
          <w:szCs w:val="22"/>
        </w:rPr>
        <w:t>/kg]</w:t>
      </w:r>
    </w:p>
    <w:p w:rsidR="002F4176" w:rsidRPr="00EC4F06" w:rsidRDefault="002F4176" w:rsidP="008172B4">
      <w:pPr>
        <w:tabs>
          <w:tab w:val="left" w:pos="1134"/>
          <w:tab w:val="right" w:pos="9071"/>
        </w:tabs>
        <w:spacing w:line="360" w:lineRule="auto"/>
        <w:jc w:val="both"/>
        <w:rPr>
          <w:rFonts w:ascii="Arial" w:hAnsi="Arial" w:cs="Arial"/>
          <w:sz w:val="22"/>
          <w:szCs w:val="22"/>
        </w:rPr>
      </w:pPr>
      <w:r w:rsidRPr="00EC4F06">
        <w:rPr>
          <w:rFonts w:ascii="Arial" w:hAnsi="Arial" w:cs="Arial"/>
          <w:position w:val="-6"/>
          <w:sz w:val="22"/>
          <w:szCs w:val="22"/>
        </w:rPr>
        <w:object w:dxaOrig="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14.4pt" o:ole="">
            <v:imagedata r:id="rId9" o:title=""/>
          </v:shape>
          <o:OLEObject Type="Embed" ProgID="Equation.3" ShapeID="_x0000_i1025" DrawAspect="Content" ObjectID="_1448871618" r:id="rId10"/>
        </w:object>
      </w:r>
      <w:r w:rsidRPr="00EC4F06">
        <w:rPr>
          <w:rFonts w:ascii="Arial" w:hAnsi="Arial" w:cs="Arial"/>
          <w:sz w:val="22"/>
          <w:szCs w:val="22"/>
        </w:rPr>
        <w:tab/>
      </w:r>
      <w:proofErr w:type="gramStart"/>
      <w:r w:rsidRPr="00EC4F06">
        <w:rPr>
          <w:rFonts w:ascii="Arial" w:hAnsi="Arial" w:cs="Arial"/>
          <w:sz w:val="22"/>
          <w:szCs w:val="22"/>
        </w:rPr>
        <w:t>vazão</w:t>
      </w:r>
      <w:proofErr w:type="gramEnd"/>
      <w:r w:rsidRPr="00EC4F06">
        <w:rPr>
          <w:rFonts w:ascii="Arial" w:hAnsi="Arial" w:cs="Arial"/>
          <w:sz w:val="22"/>
          <w:szCs w:val="22"/>
        </w:rPr>
        <w:t xml:space="preserve"> mássica</w:t>
      </w:r>
      <w:r w:rsidRPr="00EC4F06">
        <w:rPr>
          <w:rFonts w:ascii="Arial" w:hAnsi="Arial" w:cs="Arial"/>
          <w:sz w:val="22"/>
          <w:szCs w:val="22"/>
        </w:rPr>
        <w:tab/>
        <w:t>[kg/s]</w:t>
      </w:r>
    </w:p>
    <w:p w:rsidR="002F4176" w:rsidRPr="00EC4F06" w:rsidRDefault="002F4176" w:rsidP="008172B4">
      <w:pPr>
        <w:tabs>
          <w:tab w:val="left" w:pos="1134"/>
          <w:tab w:val="right" w:pos="9071"/>
        </w:tabs>
        <w:spacing w:line="360" w:lineRule="auto"/>
        <w:jc w:val="both"/>
        <w:rPr>
          <w:rFonts w:ascii="Arial" w:hAnsi="Arial" w:cs="Arial"/>
          <w:sz w:val="22"/>
          <w:szCs w:val="22"/>
        </w:rPr>
      </w:pPr>
      <w:r w:rsidRPr="00EC4F06">
        <w:rPr>
          <w:rFonts w:ascii="Arial" w:hAnsi="Arial" w:cs="Arial"/>
          <w:i/>
          <w:sz w:val="22"/>
          <w:szCs w:val="22"/>
        </w:rPr>
        <w:t>T</w:t>
      </w:r>
      <w:r w:rsidRPr="00EC4F06">
        <w:rPr>
          <w:rFonts w:ascii="Arial" w:hAnsi="Arial" w:cs="Arial"/>
          <w:i/>
          <w:sz w:val="22"/>
          <w:szCs w:val="22"/>
        </w:rPr>
        <w:tab/>
      </w:r>
      <w:r w:rsidRPr="00EC4F06">
        <w:rPr>
          <w:rFonts w:ascii="Arial" w:hAnsi="Arial" w:cs="Arial"/>
          <w:sz w:val="22"/>
          <w:szCs w:val="22"/>
        </w:rPr>
        <w:t>Temperatura</w:t>
      </w:r>
      <w:r w:rsidRPr="00EC4F06">
        <w:rPr>
          <w:rFonts w:ascii="Arial" w:hAnsi="Arial" w:cs="Arial"/>
          <w:sz w:val="22"/>
          <w:szCs w:val="22"/>
        </w:rPr>
        <w:tab/>
        <w:t>[</w:t>
      </w:r>
      <w:r w:rsidRPr="00EC4F06">
        <w:rPr>
          <w:rFonts w:ascii="Arial" w:hAnsi="Arial" w:cs="Arial"/>
          <w:sz w:val="22"/>
          <w:szCs w:val="22"/>
          <w:vertAlign w:val="superscript"/>
        </w:rPr>
        <w:t>o</w:t>
      </w:r>
      <w:r w:rsidRPr="00EC4F06">
        <w:rPr>
          <w:rFonts w:ascii="Arial" w:hAnsi="Arial" w:cs="Arial"/>
          <w:sz w:val="22"/>
          <w:szCs w:val="22"/>
        </w:rPr>
        <w:t>C]</w:t>
      </w:r>
    </w:p>
    <w:p w:rsidR="002F4176" w:rsidRPr="00EC4F06" w:rsidRDefault="002F4176" w:rsidP="008172B4">
      <w:pPr>
        <w:tabs>
          <w:tab w:val="left" w:pos="1134"/>
          <w:tab w:val="right" w:pos="9071"/>
        </w:tabs>
        <w:spacing w:line="360" w:lineRule="auto"/>
        <w:jc w:val="both"/>
        <w:rPr>
          <w:rFonts w:ascii="Arial" w:hAnsi="Arial" w:cs="Arial"/>
          <w:sz w:val="22"/>
          <w:szCs w:val="22"/>
        </w:rPr>
      </w:pPr>
      <w:r w:rsidRPr="00EC4F06">
        <w:rPr>
          <w:rFonts w:ascii="Arial" w:hAnsi="Arial" w:cs="Arial"/>
          <w:i/>
          <w:sz w:val="22"/>
          <w:szCs w:val="22"/>
        </w:rPr>
        <w:t>U</w:t>
      </w:r>
      <w:r w:rsidRPr="00EC4F06">
        <w:rPr>
          <w:rFonts w:ascii="Arial" w:hAnsi="Arial" w:cs="Arial"/>
          <w:i/>
          <w:sz w:val="22"/>
          <w:szCs w:val="22"/>
        </w:rPr>
        <w:tab/>
      </w:r>
      <w:r w:rsidRPr="00EC4F06">
        <w:rPr>
          <w:rFonts w:ascii="Arial" w:hAnsi="Arial" w:cs="Arial"/>
          <w:sz w:val="22"/>
          <w:szCs w:val="22"/>
        </w:rPr>
        <w:t>Coeficiente global de transferência de calor</w:t>
      </w:r>
      <w:r w:rsidRPr="00EC4F06">
        <w:rPr>
          <w:rFonts w:ascii="Arial" w:hAnsi="Arial" w:cs="Arial"/>
          <w:sz w:val="22"/>
          <w:szCs w:val="22"/>
        </w:rPr>
        <w:tab/>
        <w:t>[W/m</w:t>
      </w:r>
      <w:r w:rsidRPr="00EC4F06">
        <w:rPr>
          <w:rFonts w:ascii="Arial" w:hAnsi="Arial" w:cs="Arial"/>
          <w:sz w:val="22"/>
          <w:szCs w:val="22"/>
          <w:vertAlign w:val="superscript"/>
        </w:rPr>
        <w:t>2</w:t>
      </w:r>
      <w:r w:rsidRPr="00EC4F06">
        <w:rPr>
          <w:rFonts w:ascii="Arial" w:hAnsi="Arial" w:cs="Arial"/>
          <w:sz w:val="22"/>
          <w:szCs w:val="22"/>
        </w:rPr>
        <w:t>.K]</w:t>
      </w:r>
    </w:p>
    <w:p w:rsidR="002F4176" w:rsidRPr="00EC4F06" w:rsidRDefault="002F4176" w:rsidP="008172B4">
      <w:pPr>
        <w:spacing w:before="480" w:after="120" w:line="360" w:lineRule="auto"/>
        <w:jc w:val="both"/>
        <w:rPr>
          <w:rFonts w:ascii="Arial" w:hAnsi="Arial" w:cs="Arial"/>
          <w:b/>
          <w:sz w:val="22"/>
          <w:szCs w:val="22"/>
        </w:rPr>
      </w:pPr>
      <w:r w:rsidRPr="00EC4F06">
        <w:rPr>
          <w:rFonts w:ascii="Arial" w:hAnsi="Arial" w:cs="Arial"/>
          <w:b/>
          <w:sz w:val="22"/>
          <w:szCs w:val="22"/>
        </w:rPr>
        <w:t>Símbolos Gregos</w:t>
      </w:r>
    </w:p>
    <w:p w:rsidR="002F4176" w:rsidRPr="00EC4F06" w:rsidRDefault="002F4176" w:rsidP="008172B4">
      <w:pPr>
        <w:tabs>
          <w:tab w:val="left" w:pos="1134"/>
          <w:tab w:val="right" w:pos="9071"/>
        </w:tabs>
        <w:spacing w:line="360" w:lineRule="auto"/>
        <w:jc w:val="both"/>
        <w:rPr>
          <w:rFonts w:ascii="Arial" w:hAnsi="Arial" w:cs="Arial"/>
          <w:sz w:val="22"/>
          <w:szCs w:val="22"/>
        </w:rPr>
      </w:pPr>
      <w:r w:rsidRPr="00EC4F06">
        <w:rPr>
          <w:rFonts w:ascii="Arial" w:hAnsi="Arial" w:cs="Arial"/>
          <w:sz w:val="22"/>
          <w:szCs w:val="22"/>
        </w:rPr>
        <w:t></w:t>
      </w:r>
      <w:r w:rsidRPr="00EC4F06">
        <w:rPr>
          <w:rFonts w:ascii="Arial" w:hAnsi="Arial" w:cs="Arial"/>
          <w:sz w:val="22"/>
          <w:szCs w:val="22"/>
        </w:rPr>
        <w:tab/>
        <w:t>Difusividade térmica</w:t>
      </w:r>
      <w:r w:rsidRPr="00EC4F06">
        <w:rPr>
          <w:rFonts w:ascii="Arial" w:hAnsi="Arial" w:cs="Arial"/>
          <w:sz w:val="22"/>
          <w:szCs w:val="22"/>
        </w:rPr>
        <w:tab/>
        <w:t>[m</w:t>
      </w:r>
      <w:r w:rsidRPr="00EC4F06">
        <w:rPr>
          <w:rFonts w:ascii="Arial" w:hAnsi="Arial" w:cs="Arial"/>
          <w:sz w:val="22"/>
          <w:szCs w:val="22"/>
          <w:vertAlign w:val="superscript"/>
        </w:rPr>
        <w:t>2</w:t>
      </w:r>
      <w:r w:rsidRPr="00EC4F06">
        <w:rPr>
          <w:rFonts w:ascii="Arial" w:hAnsi="Arial" w:cs="Arial"/>
          <w:sz w:val="22"/>
          <w:szCs w:val="22"/>
        </w:rPr>
        <w:t>/s]</w:t>
      </w:r>
    </w:p>
    <w:p w:rsidR="002F4176" w:rsidRPr="00EC4F06" w:rsidRDefault="002F4176" w:rsidP="008172B4">
      <w:pPr>
        <w:tabs>
          <w:tab w:val="left" w:pos="1134"/>
          <w:tab w:val="right" w:pos="9071"/>
        </w:tabs>
        <w:spacing w:line="360" w:lineRule="auto"/>
        <w:jc w:val="both"/>
        <w:rPr>
          <w:rFonts w:ascii="Arial" w:hAnsi="Arial" w:cs="Arial"/>
          <w:sz w:val="22"/>
          <w:szCs w:val="22"/>
        </w:rPr>
      </w:pPr>
      <w:r w:rsidRPr="00EC4F06">
        <w:rPr>
          <w:rFonts w:ascii="Arial" w:hAnsi="Arial" w:cs="Arial"/>
          <w:sz w:val="22"/>
          <w:szCs w:val="22"/>
        </w:rPr>
        <w:t></w:t>
      </w:r>
      <w:r w:rsidRPr="00EC4F06">
        <w:rPr>
          <w:rFonts w:ascii="Arial" w:hAnsi="Arial" w:cs="Arial"/>
          <w:sz w:val="22"/>
          <w:szCs w:val="22"/>
        </w:rPr>
        <w:tab/>
        <w:t>Variação entre duas grandezas similares</w:t>
      </w:r>
      <w:r w:rsidRPr="00EC4F06">
        <w:rPr>
          <w:rFonts w:ascii="Arial" w:hAnsi="Arial" w:cs="Arial"/>
          <w:sz w:val="22"/>
          <w:szCs w:val="22"/>
        </w:rPr>
        <w:tab/>
      </w:r>
    </w:p>
    <w:p w:rsidR="002F4176" w:rsidRPr="00EC4F06" w:rsidRDefault="002F4176" w:rsidP="008172B4">
      <w:pPr>
        <w:tabs>
          <w:tab w:val="left" w:pos="1134"/>
          <w:tab w:val="right" w:pos="9071"/>
        </w:tabs>
        <w:spacing w:line="360" w:lineRule="auto"/>
        <w:jc w:val="both"/>
        <w:rPr>
          <w:rFonts w:ascii="Arial" w:hAnsi="Arial" w:cs="Arial"/>
          <w:sz w:val="22"/>
          <w:szCs w:val="22"/>
        </w:rPr>
      </w:pPr>
      <w:r w:rsidRPr="00EC4F06">
        <w:rPr>
          <w:rFonts w:ascii="Arial" w:hAnsi="Arial" w:cs="Arial"/>
          <w:sz w:val="22"/>
          <w:szCs w:val="22"/>
        </w:rPr>
        <w:t></w:t>
      </w:r>
      <w:r w:rsidRPr="00EC4F06">
        <w:rPr>
          <w:rFonts w:ascii="Arial" w:hAnsi="Arial" w:cs="Arial"/>
          <w:sz w:val="22"/>
          <w:szCs w:val="22"/>
        </w:rPr>
        <w:tab/>
      </w:r>
      <w:r w:rsidR="00B356CC" w:rsidRPr="00EC4F06">
        <w:rPr>
          <w:rFonts w:ascii="Arial" w:hAnsi="Arial" w:cs="Arial"/>
          <w:sz w:val="22"/>
          <w:szCs w:val="22"/>
        </w:rPr>
        <w:t>D</w:t>
      </w:r>
      <w:r w:rsidRPr="00EC4F06">
        <w:rPr>
          <w:rFonts w:ascii="Arial" w:hAnsi="Arial" w:cs="Arial"/>
          <w:sz w:val="22"/>
          <w:szCs w:val="22"/>
        </w:rPr>
        <w:t>ensidade</w:t>
      </w:r>
      <w:r w:rsidRPr="00EC4F06">
        <w:rPr>
          <w:rFonts w:ascii="Arial" w:hAnsi="Arial" w:cs="Arial"/>
          <w:sz w:val="22"/>
          <w:szCs w:val="22"/>
        </w:rPr>
        <w:tab/>
        <w:t>[m</w:t>
      </w:r>
      <w:r w:rsidRPr="00EC4F06">
        <w:rPr>
          <w:rFonts w:ascii="Arial" w:hAnsi="Arial" w:cs="Arial"/>
          <w:sz w:val="22"/>
          <w:szCs w:val="22"/>
          <w:vertAlign w:val="superscript"/>
        </w:rPr>
        <w:t>3</w:t>
      </w:r>
      <w:r w:rsidRPr="00EC4F06">
        <w:rPr>
          <w:rFonts w:ascii="Arial" w:hAnsi="Arial" w:cs="Arial"/>
          <w:sz w:val="22"/>
          <w:szCs w:val="22"/>
        </w:rPr>
        <w:t>/kg]</w:t>
      </w:r>
    </w:p>
    <w:p w:rsidR="002F4176" w:rsidRPr="00EC4F06" w:rsidRDefault="002F4176" w:rsidP="008172B4">
      <w:pPr>
        <w:spacing w:before="480" w:after="120" w:line="360" w:lineRule="auto"/>
        <w:jc w:val="both"/>
        <w:rPr>
          <w:rFonts w:ascii="Arial" w:hAnsi="Arial" w:cs="Arial"/>
          <w:b/>
          <w:sz w:val="22"/>
          <w:szCs w:val="22"/>
        </w:rPr>
      </w:pPr>
      <w:r w:rsidRPr="00EC4F06">
        <w:rPr>
          <w:rFonts w:ascii="Arial" w:hAnsi="Arial" w:cs="Arial"/>
          <w:b/>
          <w:sz w:val="22"/>
          <w:szCs w:val="22"/>
        </w:rPr>
        <w:t>Grupos Adimensionais</w:t>
      </w:r>
    </w:p>
    <w:p w:rsidR="002F4176" w:rsidRPr="00EC4F06" w:rsidRDefault="002F4176" w:rsidP="008172B4">
      <w:pPr>
        <w:tabs>
          <w:tab w:val="left" w:pos="1134"/>
          <w:tab w:val="left" w:pos="7797"/>
        </w:tabs>
        <w:spacing w:line="360" w:lineRule="auto"/>
        <w:jc w:val="both"/>
        <w:rPr>
          <w:rFonts w:ascii="Arial" w:hAnsi="Arial" w:cs="Arial"/>
          <w:sz w:val="22"/>
          <w:szCs w:val="22"/>
        </w:rPr>
      </w:pPr>
      <w:r w:rsidRPr="00EC4F06">
        <w:rPr>
          <w:rFonts w:ascii="Arial" w:hAnsi="Arial" w:cs="Arial"/>
          <w:i/>
          <w:sz w:val="22"/>
          <w:szCs w:val="22"/>
        </w:rPr>
        <w:t>Nu</w:t>
      </w:r>
      <w:r w:rsidRPr="00EC4F06">
        <w:rPr>
          <w:rFonts w:ascii="Arial" w:hAnsi="Arial" w:cs="Arial"/>
          <w:i/>
          <w:sz w:val="22"/>
          <w:szCs w:val="22"/>
        </w:rPr>
        <w:tab/>
      </w:r>
      <w:r w:rsidRPr="00EC4F06">
        <w:rPr>
          <w:rFonts w:ascii="Arial" w:hAnsi="Arial" w:cs="Arial"/>
          <w:sz w:val="22"/>
          <w:szCs w:val="22"/>
        </w:rPr>
        <w:t>Número de Nusselt</w:t>
      </w:r>
    </w:p>
    <w:p w:rsidR="002F4176" w:rsidRPr="00EC4F06" w:rsidRDefault="002F4176" w:rsidP="008172B4">
      <w:pPr>
        <w:tabs>
          <w:tab w:val="left" w:pos="1134"/>
          <w:tab w:val="left" w:pos="7797"/>
        </w:tabs>
        <w:spacing w:line="360" w:lineRule="auto"/>
        <w:jc w:val="both"/>
        <w:rPr>
          <w:rFonts w:ascii="Arial" w:hAnsi="Arial" w:cs="Arial"/>
          <w:sz w:val="22"/>
          <w:szCs w:val="22"/>
        </w:rPr>
      </w:pPr>
      <w:r w:rsidRPr="00EC4F06">
        <w:rPr>
          <w:rFonts w:ascii="Arial" w:hAnsi="Arial" w:cs="Arial"/>
          <w:i/>
          <w:sz w:val="22"/>
          <w:szCs w:val="22"/>
        </w:rPr>
        <w:t>Re</w:t>
      </w:r>
      <w:r w:rsidRPr="00EC4F06">
        <w:rPr>
          <w:rFonts w:ascii="Arial" w:hAnsi="Arial" w:cs="Arial"/>
          <w:i/>
          <w:sz w:val="22"/>
          <w:szCs w:val="22"/>
        </w:rPr>
        <w:tab/>
      </w:r>
      <w:r w:rsidRPr="00EC4F06">
        <w:rPr>
          <w:rFonts w:ascii="Arial" w:hAnsi="Arial" w:cs="Arial"/>
          <w:sz w:val="22"/>
          <w:szCs w:val="22"/>
        </w:rPr>
        <w:t>Número de Reynolds</w:t>
      </w:r>
    </w:p>
    <w:p w:rsidR="002F4176" w:rsidRPr="00EC4F06" w:rsidRDefault="002F4176" w:rsidP="008172B4">
      <w:pPr>
        <w:spacing w:before="480" w:after="120" w:line="360" w:lineRule="auto"/>
        <w:jc w:val="both"/>
        <w:rPr>
          <w:rFonts w:ascii="Arial" w:hAnsi="Arial" w:cs="Arial"/>
          <w:b/>
          <w:sz w:val="22"/>
          <w:szCs w:val="22"/>
        </w:rPr>
      </w:pPr>
      <w:r w:rsidRPr="00EC4F06">
        <w:rPr>
          <w:rFonts w:ascii="Arial" w:hAnsi="Arial" w:cs="Arial"/>
          <w:b/>
          <w:sz w:val="22"/>
          <w:szCs w:val="22"/>
        </w:rPr>
        <w:t>Subscritos</w:t>
      </w:r>
    </w:p>
    <w:p w:rsidR="002F4176" w:rsidRPr="00EC4F06" w:rsidRDefault="002F4176" w:rsidP="008172B4">
      <w:pPr>
        <w:tabs>
          <w:tab w:val="left" w:pos="1134"/>
          <w:tab w:val="left" w:pos="7797"/>
        </w:tabs>
        <w:spacing w:line="360" w:lineRule="auto"/>
        <w:jc w:val="both"/>
        <w:rPr>
          <w:rFonts w:ascii="Arial" w:hAnsi="Arial" w:cs="Arial"/>
          <w:sz w:val="22"/>
          <w:szCs w:val="22"/>
        </w:rPr>
      </w:pPr>
      <w:r w:rsidRPr="00EC4F06">
        <w:rPr>
          <w:rFonts w:ascii="Arial" w:hAnsi="Arial" w:cs="Arial"/>
          <w:i/>
          <w:sz w:val="22"/>
          <w:szCs w:val="22"/>
        </w:rPr>
        <w:t>amb</w:t>
      </w:r>
      <w:r w:rsidRPr="00EC4F06">
        <w:rPr>
          <w:rFonts w:ascii="Arial" w:hAnsi="Arial" w:cs="Arial"/>
          <w:i/>
          <w:sz w:val="22"/>
          <w:szCs w:val="22"/>
        </w:rPr>
        <w:tab/>
      </w:r>
      <w:r w:rsidRPr="00EC4F06">
        <w:rPr>
          <w:rFonts w:ascii="Arial" w:hAnsi="Arial" w:cs="Arial"/>
          <w:sz w:val="22"/>
          <w:szCs w:val="22"/>
        </w:rPr>
        <w:t>ambiente</w:t>
      </w:r>
    </w:p>
    <w:p w:rsidR="002F4176" w:rsidRPr="00EC4F06" w:rsidRDefault="002F4176" w:rsidP="008172B4">
      <w:pPr>
        <w:tabs>
          <w:tab w:val="left" w:pos="1134"/>
          <w:tab w:val="left" w:pos="7797"/>
        </w:tabs>
        <w:spacing w:line="360" w:lineRule="auto"/>
        <w:jc w:val="both"/>
        <w:rPr>
          <w:rFonts w:ascii="Arial" w:hAnsi="Arial" w:cs="Arial"/>
          <w:sz w:val="22"/>
          <w:szCs w:val="22"/>
        </w:rPr>
      </w:pPr>
      <w:r w:rsidRPr="00EC4F06">
        <w:rPr>
          <w:rFonts w:ascii="Arial" w:hAnsi="Arial" w:cs="Arial"/>
          <w:i/>
          <w:sz w:val="22"/>
          <w:szCs w:val="22"/>
        </w:rPr>
        <w:t>ext</w:t>
      </w:r>
      <w:r w:rsidRPr="00EC4F06">
        <w:rPr>
          <w:rFonts w:ascii="Arial" w:hAnsi="Arial" w:cs="Arial"/>
          <w:sz w:val="22"/>
          <w:szCs w:val="22"/>
        </w:rPr>
        <w:tab/>
        <w:t>externo</w:t>
      </w:r>
    </w:p>
    <w:p w:rsidR="002F4176" w:rsidRPr="00EC4F06" w:rsidRDefault="002F4176" w:rsidP="008172B4">
      <w:pPr>
        <w:tabs>
          <w:tab w:val="left" w:pos="1134"/>
          <w:tab w:val="left" w:pos="7797"/>
        </w:tabs>
        <w:spacing w:line="360" w:lineRule="auto"/>
        <w:jc w:val="both"/>
        <w:rPr>
          <w:rFonts w:ascii="Arial" w:hAnsi="Arial" w:cs="Arial"/>
          <w:sz w:val="22"/>
          <w:szCs w:val="22"/>
        </w:rPr>
      </w:pPr>
      <w:r w:rsidRPr="00EC4F06">
        <w:rPr>
          <w:rFonts w:ascii="Arial" w:hAnsi="Arial" w:cs="Arial"/>
          <w:i/>
          <w:sz w:val="22"/>
          <w:szCs w:val="22"/>
        </w:rPr>
        <w:t>in</w:t>
      </w:r>
      <w:r w:rsidRPr="00EC4F06">
        <w:rPr>
          <w:rFonts w:ascii="Arial" w:hAnsi="Arial" w:cs="Arial"/>
          <w:sz w:val="22"/>
          <w:szCs w:val="22"/>
        </w:rPr>
        <w:tab/>
        <w:t>entrada</w:t>
      </w:r>
    </w:p>
    <w:p w:rsidR="002F4176" w:rsidRPr="00EC4F06" w:rsidRDefault="002F4176" w:rsidP="008172B4">
      <w:pPr>
        <w:tabs>
          <w:tab w:val="left" w:pos="1134"/>
          <w:tab w:val="left" w:pos="7797"/>
        </w:tabs>
        <w:spacing w:line="360" w:lineRule="auto"/>
        <w:jc w:val="both"/>
        <w:rPr>
          <w:rFonts w:ascii="Arial" w:hAnsi="Arial" w:cs="Arial"/>
          <w:sz w:val="22"/>
          <w:szCs w:val="22"/>
        </w:rPr>
      </w:pPr>
      <w:r w:rsidRPr="00EC4F06">
        <w:rPr>
          <w:rFonts w:ascii="Arial" w:hAnsi="Arial" w:cs="Arial"/>
          <w:i/>
          <w:sz w:val="22"/>
          <w:szCs w:val="22"/>
        </w:rPr>
        <w:t>ex</w:t>
      </w:r>
      <w:r w:rsidRPr="00EC4F06">
        <w:rPr>
          <w:rFonts w:ascii="Arial" w:hAnsi="Arial" w:cs="Arial"/>
          <w:sz w:val="22"/>
          <w:szCs w:val="22"/>
        </w:rPr>
        <w:tab/>
        <w:t>sa</w:t>
      </w:r>
      <w:r w:rsidR="00116F82" w:rsidRPr="00EC4F06">
        <w:rPr>
          <w:rFonts w:ascii="Arial" w:hAnsi="Arial" w:cs="Arial"/>
          <w:sz w:val="22"/>
          <w:szCs w:val="22"/>
        </w:rPr>
        <w:t>í</w:t>
      </w:r>
      <w:r w:rsidRPr="00EC4F06">
        <w:rPr>
          <w:rFonts w:ascii="Arial" w:hAnsi="Arial" w:cs="Arial"/>
          <w:sz w:val="22"/>
          <w:szCs w:val="22"/>
        </w:rPr>
        <w:t>da</w:t>
      </w:r>
    </w:p>
    <w:p w:rsidR="002F4176" w:rsidRPr="00EC4F06" w:rsidRDefault="002F4176" w:rsidP="008172B4">
      <w:pPr>
        <w:spacing w:before="480" w:after="120" w:line="360" w:lineRule="auto"/>
        <w:jc w:val="both"/>
        <w:rPr>
          <w:rFonts w:ascii="Arial" w:hAnsi="Arial" w:cs="Arial"/>
          <w:b/>
          <w:sz w:val="22"/>
          <w:szCs w:val="22"/>
        </w:rPr>
      </w:pPr>
      <w:r w:rsidRPr="00EC4F06">
        <w:rPr>
          <w:rFonts w:ascii="Arial" w:hAnsi="Arial" w:cs="Arial"/>
          <w:b/>
          <w:sz w:val="22"/>
          <w:szCs w:val="22"/>
        </w:rPr>
        <w:t>Sobrescritos</w:t>
      </w:r>
    </w:p>
    <w:p w:rsidR="002F4176" w:rsidRPr="00EC4F06" w:rsidRDefault="002F4176" w:rsidP="008172B4">
      <w:pPr>
        <w:tabs>
          <w:tab w:val="left" w:pos="1134"/>
          <w:tab w:val="left" w:pos="7797"/>
        </w:tabs>
        <w:spacing w:line="360" w:lineRule="auto"/>
        <w:jc w:val="both"/>
        <w:rPr>
          <w:rFonts w:ascii="Arial" w:hAnsi="Arial" w:cs="Arial"/>
          <w:sz w:val="22"/>
          <w:szCs w:val="22"/>
        </w:rPr>
      </w:pPr>
      <w:r w:rsidRPr="00EC4F06">
        <w:rPr>
          <w:rFonts w:ascii="Arial" w:hAnsi="Arial" w:cs="Arial"/>
          <w:sz w:val="22"/>
          <w:szCs w:val="22"/>
          <w:vertAlign w:val="superscript"/>
        </w:rPr>
        <w:sym w:font="Symbol" w:char="F0B7"/>
      </w:r>
      <w:r w:rsidRPr="00EC4F06">
        <w:rPr>
          <w:rFonts w:ascii="Arial" w:hAnsi="Arial" w:cs="Arial"/>
          <w:sz w:val="22"/>
          <w:szCs w:val="22"/>
          <w:vertAlign w:val="superscript"/>
        </w:rPr>
        <w:tab/>
      </w:r>
      <w:r w:rsidRPr="00EC4F06">
        <w:rPr>
          <w:rFonts w:ascii="Arial" w:hAnsi="Arial" w:cs="Arial"/>
          <w:sz w:val="22"/>
          <w:szCs w:val="22"/>
        </w:rPr>
        <w:t>Variação temporal</w:t>
      </w:r>
    </w:p>
    <w:p w:rsidR="002F4176" w:rsidRPr="00EC4F06" w:rsidRDefault="002F4176" w:rsidP="008172B4">
      <w:pPr>
        <w:tabs>
          <w:tab w:val="left" w:pos="1134"/>
          <w:tab w:val="left" w:pos="7797"/>
        </w:tabs>
        <w:spacing w:line="360" w:lineRule="auto"/>
        <w:jc w:val="both"/>
        <w:rPr>
          <w:rFonts w:ascii="Arial" w:hAnsi="Arial" w:cs="Arial"/>
          <w:sz w:val="22"/>
          <w:szCs w:val="22"/>
        </w:rPr>
      </w:pPr>
      <w:r w:rsidRPr="00EC4F06">
        <w:rPr>
          <w:rFonts w:ascii="Arial" w:hAnsi="Arial" w:cs="Arial"/>
          <w:sz w:val="22"/>
          <w:szCs w:val="22"/>
        </w:rPr>
        <w:t>¯</w:t>
      </w:r>
      <w:r w:rsidRPr="00EC4F06">
        <w:rPr>
          <w:rFonts w:ascii="Arial" w:hAnsi="Arial" w:cs="Arial"/>
          <w:sz w:val="22"/>
          <w:szCs w:val="22"/>
        </w:rPr>
        <w:tab/>
        <w:t>Valor médio</w:t>
      </w:r>
    </w:p>
    <w:p w:rsidR="002F4176" w:rsidRPr="00EC4F06" w:rsidRDefault="002F4176" w:rsidP="008172B4">
      <w:pPr>
        <w:spacing w:before="480" w:after="120" w:line="360" w:lineRule="auto"/>
        <w:jc w:val="both"/>
        <w:rPr>
          <w:rFonts w:ascii="Arial" w:hAnsi="Arial" w:cs="Arial"/>
          <w:i/>
          <w:color w:val="FF0000"/>
          <w:sz w:val="22"/>
          <w:szCs w:val="22"/>
        </w:rPr>
      </w:pPr>
      <w:r w:rsidRPr="00EC4F06">
        <w:rPr>
          <w:rFonts w:ascii="Arial" w:hAnsi="Arial" w:cs="Arial"/>
          <w:b/>
          <w:sz w:val="22"/>
          <w:szCs w:val="22"/>
        </w:rPr>
        <w:t>Siglas</w:t>
      </w:r>
    </w:p>
    <w:p w:rsidR="002F4176" w:rsidRPr="00EC4F06" w:rsidRDefault="002F4176" w:rsidP="008172B4">
      <w:pPr>
        <w:tabs>
          <w:tab w:val="left" w:pos="1134"/>
          <w:tab w:val="left" w:pos="7655"/>
        </w:tabs>
        <w:spacing w:line="360" w:lineRule="auto"/>
        <w:jc w:val="both"/>
        <w:rPr>
          <w:rFonts w:ascii="Arial" w:hAnsi="Arial" w:cs="Arial"/>
          <w:sz w:val="22"/>
          <w:szCs w:val="22"/>
        </w:rPr>
      </w:pPr>
      <w:r w:rsidRPr="00EC4F06">
        <w:rPr>
          <w:rFonts w:ascii="Arial" w:hAnsi="Arial" w:cs="Arial"/>
          <w:sz w:val="22"/>
          <w:szCs w:val="22"/>
        </w:rPr>
        <w:t>ABNT</w:t>
      </w:r>
      <w:r w:rsidRPr="00EC4F06">
        <w:rPr>
          <w:rFonts w:ascii="Arial" w:hAnsi="Arial" w:cs="Arial"/>
          <w:sz w:val="22"/>
          <w:szCs w:val="22"/>
        </w:rPr>
        <w:tab/>
        <w:t>Associação Brasileira de Normas Técnicas</w:t>
      </w:r>
    </w:p>
    <w:p w:rsidR="00BC3575" w:rsidRPr="00EC4F06" w:rsidRDefault="00BC3575" w:rsidP="0036767D">
      <w:pPr>
        <w:jc w:val="both"/>
        <w:rPr>
          <w:rFonts w:ascii="Arial" w:hAnsi="Arial" w:cs="Arial"/>
          <w:sz w:val="22"/>
          <w:szCs w:val="22"/>
        </w:rPr>
      </w:pPr>
    </w:p>
    <w:p w:rsidR="00BC3575" w:rsidRPr="00EC4F06" w:rsidRDefault="00BC3575" w:rsidP="0036767D">
      <w:pPr>
        <w:jc w:val="both"/>
        <w:rPr>
          <w:rFonts w:ascii="Arial" w:hAnsi="Arial" w:cs="Arial"/>
          <w:sz w:val="22"/>
          <w:szCs w:val="22"/>
        </w:rPr>
        <w:sectPr w:rsidR="00BC3575" w:rsidRPr="00EC4F06" w:rsidSect="005439C5">
          <w:footerReference w:type="even" r:id="rId11"/>
          <w:footerReference w:type="default" r:id="rId12"/>
          <w:pgSz w:w="11907" w:h="16840" w:code="9"/>
          <w:pgMar w:top="964" w:right="1418" w:bottom="1661" w:left="1418" w:header="709" w:footer="709" w:gutter="0"/>
          <w:pgNumType w:fmt="lowerRoman" w:start="1"/>
          <w:cols w:space="708"/>
          <w:titlePg/>
          <w:docGrid w:linePitch="360"/>
        </w:sectPr>
      </w:pPr>
    </w:p>
    <w:p w:rsidR="00714A7B" w:rsidRPr="001A45CB" w:rsidRDefault="006A372B" w:rsidP="00EE177B">
      <w:pPr>
        <w:pStyle w:val="TituloCapitulo"/>
        <w:spacing w:before="0"/>
        <w:rPr>
          <w:iCs w:val="0"/>
          <w:sz w:val="36"/>
          <w:szCs w:val="36"/>
        </w:rPr>
      </w:pPr>
      <w:bookmarkStart w:id="1" w:name="_Toc46217996"/>
      <w:bookmarkStart w:id="2" w:name="_Toc105201329"/>
      <w:r w:rsidRPr="001A45CB">
        <w:rPr>
          <w:iCs w:val="0"/>
          <w:sz w:val="36"/>
          <w:szCs w:val="36"/>
        </w:rPr>
        <w:lastRenderedPageBreak/>
        <w:t>CAPÍTULO 1</w:t>
      </w:r>
      <w:bookmarkEnd w:id="1"/>
      <w:bookmarkEnd w:id="2"/>
      <w:r w:rsidRPr="001A45CB">
        <w:rPr>
          <w:iCs w:val="0"/>
          <w:sz w:val="36"/>
          <w:szCs w:val="36"/>
        </w:rPr>
        <w:t xml:space="preserve"> - INTRODUÇÃO</w:t>
      </w:r>
    </w:p>
    <w:p w:rsidR="00EE177B" w:rsidRPr="00DB6CFF" w:rsidRDefault="00A54A14" w:rsidP="00EE177B">
      <w:pPr>
        <w:pStyle w:val="TituloCapitulo"/>
        <w:spacing w:before="0" w:line="360" w:lineRule="auto"/>
        <w:jc w:val="both"/>
        <w:rPr>
          <w:b w:val="0"/>
          <w:sz w:val="22"/>
          <w:szCs w:val="22"/>
        </w:rPr>
      </w:pPr>
      <w:r w:rsidRPr="00DB6CFF">
        <w:rPr>
          <w:b w:val="0"/>
          <w:sz w:val="22"/>
          <w:szCs w:val="22"/>
        </w:rPr>
        <w:tab/>
      </w:r>
      <w:r w:rsidR="00EE177B" w:rsidRPr="00DB6CFF">
        <w:rPr>
          <w:b w:val="0"/>
          <w:sz w:val="22"/>
          <w:szCs w:val="22"/>
        </w:rPr>
        <w:t xml:space="preserve">Este capítulo apresenta considerações gerais preliminares relacionadas a redação de relatórios de </w:t>
      </w:r>
      <w:r w:rsidRPr="00DB6CFF">
        <w:rPr>
          <w:b w:val="0"/>
          <w:sz w:val="22"/>
          <w:szCs w:val="22"/>
        </w:rPr>
        <w:t xml:space="preserve">Trabalho </w:t>
      </w:r>
      <w:r w:rsidR="00EE177B" w:rsidRPr="00DB6CFF">
        <w:rPr>
          <w:b w:val="0"/>
          <w:sz w:val="22"/>
          <w:szCs w:val="22"/>
        </w:rPr>
        <w:t>de Graduação. São abordados os diferentes aspectos sobre a estrutura do tr</w:t>
      </w:r>
      <w:r w:rsidRPr="00DB6CFF">
        <w:rPr>
          <w:b w:val="0"/>
          <w:sz w:val="22"/>
          <w:szCs w:val="22"/>
        </w:rPr>
        <w:t>abalho, uso de programas de auxí</w:t>
      </w:r>
      <w:r w:rsidR="00EE177B" w:rsidRPr="00DB6CFF">
        <w:rPr>
          <w:b w:val="0"/>
          <w:sz w:val="22"/>
          <w:szCs w:val="22"/>
        </w:rPr>
        <w:t xml:space="preserve">lio </w:t>
      </w:r>
      <w:r w:rsidRPr="00DB6CFF">
        <w:rPr>
          <w:b w:val="0"/>
          <w:sz w:val="22"/>
          <w:szCs w:val="22"/>
        </w:rPr>
        <w:t xml:space="preserve">à </w:t>
      </w:r>
      <w:r w:rsidR="00EE177B" w:rsidRPr="00DB6CFF">
        <w:rPr>
          <w:b w:val="0"/>
          <w:sz w:val="22"/>
          <w:szCs w:val="22"/>
        </w:rPr>
        <w:t>edição, tiragem de cópias, encadernação</w:t>
      </w:r>
      <w:r w:rsidRPr="00DB6CFF">
        <w:rPr>
          <w:b w:val="0"/>
          <w:sz w:val="22"/>
          <w:szCs w:val="22"/>
        </w:rPr>
        <w:t>.</w:t>
      </w:r>
    </w:p>
    <w:p w:rsidR="00714A7B" w:rsidRPr="006A372B" w:rsidRDefault="00714A7B" w:rsidP="00A62738">
      <w:pPr>
        <w:pStyle w:val="Ttulo2"/>
        <w:spacing w:before="480" w:after="240" w:line="360" w:lineRule="auto"/>
        <w:jc w:val="both"/>
        <w:rPr>
          <w:sz w:val="24"/>
          <w:szCs w:val="24"/>
        </w:rPr>
      </w:pPr>
      <w:bookmarkStart w:id="3" w:name="_Toc46217997"/>
      <w:bookmarkStart w:id="4" w:name="_Toc105201330"/>
      <w:r w:rsidRPr="006A372B">
        <w:rPr>
          <w:sz w:val="24"/>
          <w:szCs w:val="24"/>
        </w:rPr>
        <w:t>1.1</w:t>
      </w:r>
      <w:r w:rsidRPr="006A372B">
        <w:rPr>
          <w:sz w:val="24"/>
          <w:szCs w:val="24"/>
        </w:rPr>
        <w:tab/>
        <w:t>ASPECTOS GERAIS</w:t>
      </w:r>
      <w:bookmarkEnd w:id="3"/>
      <w:bookmarkEnd w:id="4"/>
    </w:p>
    <w:p w:rsidR="00714A7B" w:rsidRPr="00DB6CFF" w:rsidRDefault="00714A7B" w:rsidP="00A62738">
      <w:pPr>
        <w:pStyle w:val="Corpodetexto"/>
      </w:pPr>
      <w:r w:rsidRPr="00DB6CFF">
        <w:t xml:space="preserve">Estas instruções apresentam um conjunto mínimo de exigências necessárias a Uniformidade de apresentação do relatório de </w:t>
      </w:r>
      <w:r w:rsidR="00A54A14" w:rsidRPr="00DB6CFF">
        <w:t xml:space="preserve">Trabalho </w:t>
      </w:r>
      <w:r w:rsidRPr="00DB6CFF">
        <w:t>de Graduação. Estilo, concisão e clareza ficam inteiramente sob a responsabilidade do</w:t>
      </w:r>
      <w:r w:rsidR="001B0108" w:rsidRPr="00DB6CFF">
        <w:t>(s) aluno(s) autor(es) do relatório</w:t>
      </w:r>
      <w:r w:rsidRPr="00DB6CFF">
        <w:t>.</w:t>
      </w:r>
    </w:p>
    <w:p w:rsidR="001B0108" w:rsidRPr="00DB6CFF" w:rsidRDefault="001B0108" w:rsidP="00A62738">
      <w:pPr>
        <w:pStyle w:val="Corpodetexto"/>
      </w:pPr>
      <w:r w:rsidRPr="00DB6CFF">
        <w:t xml:space="preserve">As disciplinas </w:t>
      </w:r>
      <w:r w:rsidR="00A54A14" w:rsidRPr="00DB6CFF">
        <w:t>Trabalho de Graduação 1</w:t>
      </w:r>
      <w:r w:rsidRPr="00DB6CFF">
        <w:t xml:space="preserve"> e </w:t>
      </w:r>
      <w:r w:rsidR="00A54A14" w:rsidRPr="00DB6CFF">
        <w:t xml:space="preserve">Trabalho </w:t>
      </w:r>
      <w:r w:rsidRPr="00DB6CFF">
        <w:t>de Graduação 2 se desenvolvem de acordo com Regulamento pr</w:t>
      </w:r>
      <w:r w:rsidR="00A54A14" w:rsidRPr="00DB6CFF">
        <w:t xml:space="preserve">óprio aprovado pelo Colegiado de Curso da Mecatrônica </w:t>
      </w:r>
      <w:r w:rsidRPr="00DB6CFF">
        <w:t xml:space="preserve">(Anexo I). Os alunos matriculados nessas disciplinas devem estar plenamente cientes de tal Regulamento. </w:t>
      </w:r>
    </w:p>
    <w:p w:rsidR="00714A7B" w:rsidRPr="006A372B" w:rsidRDefault="00714A7B" w:rsidP="00A54A14">
      <w:pPr>
        <w:pStyle w:val="Ttulo2"/>
        <w:spacing w:line="360" w:lineRule="auto"/>
        <w:rPr>
          <w:sz w:val="24"/>
          <w:szCs w:val="24"/>
        </w:rPr>
      </w:pPr>
      <w:bookmarkStart w:id="5" w:name="_Toc105201331"/>
      <w:r w:rsidRPr="006A372B">
        <w:rPr>
          <w:sz w:val="24"/>
          <w:szCs w:val="24"/>
        </w:rPr>
        <w:t>1.2</w:t>
      </w:r>
      <w:r w:rsidRPr="006A372B">
        <w:rPr>
          <w:sz w:val="24"/>
          <w:szCs w:val="24"/>
        </w:rPr>
        <w:tab/>
        <w:t>COMPOSIÇÃO E ESTRUTURA DO TRABALHO.</w:t>
      </w:r>
      <w:bookmarkEnd w:id="5"/>
    </w:p>
    <w:p w:rsidR="00714A7B" w:rsidRPr="006A372B" w:rsidRDefault="00714A7B" w:rsidP="00A62738">
      <w:pPr>
        <w:pStyle w:val="Corpodetexto"/>
      </w:pPr>
      <w:r w:rsidRPr="006A372B">
        <w:t>A formatação do trabalho como um todo considera três elementos principais: (1) o pré-texto, (2) o texto e (3) o pós-texto. Cada um destes, pode se subdividir em outros elementos formando a estrutura global do trabalho, como representado na figura abaixo:</w:t>
      </w:r>
    </w:p>
    <w:p w:rsidR="00714A7B" w:rsidRPr="006A372B" w:rsidRDefault="00714A7B" w:rsidP="00DB6CFF">
      <w:pPr>
        <w:spacing w:line="360" w:lineRule="auto"/>
        <w:ind w:left="1418"/>
        <w:rPr>
          <w:rFonts w:ascii="Arial" w:hAnsi="Arial" w:cs="Arial"/>
          <w:b/>
          <w:sz w:val="22"/>
          <w:lang w:val="pt-PT"/>
        </w:rPr>
      </w:pPr>
      <w:r w:rsidRPr="006A372B">
        <w:rPr>
          <w:rFonts w:ascii="Arial" w:hAnsi="Arial" w:cs="Arial"/>
          <w:b/>
          <w:sz w:val="22"/>
          <w:lang w:val="pt-PT"/>
        </w:rPr>
        <w:t>Pré-texto</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t>Capa</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t>Folha de rosto</w:t>
      </w:r>
    </w:p>
    <w:p w:rsidR="00714A7B" w:rsidRPr="00DB6CFF" w:rsidRDefault="00780464" w:rsidP="00DB6CFF">
      <w:pPr>
        <w:numPr>
          <w:ilvl w:val="0"/>
          <w:numId w:val="25"/>
        </w:numPr>
        <w:tabs>
          <w:tab w:val="clear" w:pos="720"/>
          <w:tab w:val="num" w:pos="2138"/>
        </w:tabs>
        <w:spacing w:line="360" w:lineRule="auto"/>
        <w:ind w:left="2138"/>
        <w:rPr>
          <w:rFonts w:ascii="Arial" w:hAnsi="Arial" w:cs="Arial"/>
          <w:sz w:val="22"/>
          <w:lang w:val="pt-PT"/>
        </w:rPr>
      </w:pPr>
      <w:r>
        <w:rPr>
          <w:rFonts w:ascii="Arial" w:hAnsi="Arial" w:cs="Arial"/>
          <w:noProof/>
          <w:sz w:val="22"/>
        </w:rPr>
        <mc:AlternateContent>
          <mc:Choice Requires="wps">
            <w:drawing>
              <wp:anchor distT="0" distB="0" distL="114300" distR="114300" simplePos="0" relativeHeight="251652096" behindDoc="0" locked="0" layoutInCell="1" allowOverlap="1">
                <wp:simplePos x="0" y="0"/>
                <wp:positionH relativeFrom="column">
                  <wp:posOffset>2628900</wp:posOffset>
                </wp:positionH>
                <wp:positionV relativeFrom="paragraph">
                  <wp:posOffset>107315</wp:posOffset>
                </wp:positionV>
                <wp:extent cx="1409700" cy="203200"/>
                <wp:effectExtent l="0" t="2540" r="0" b="3810"/>
                <wp:wrapNone/>
                <wp:docPr id="25"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738" w:rsidRDefault="00A62738" w:rsidP="00714A7B">
                            <w:r>
                              <w:t>Seções opcionais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9" o:spid="_x0000_s1026" type="#_x0000_t202" style="position:absolute;left:0;text-align:left;margin-left:207pt;margin-top:8.45pt;width:111pt;height:1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" filled="f" stroked="f">
                <v:textbox inset="0,0,0,0">
                  <w:txbxContent>
                    <w:p w:rsidR="00A62738" w:rsidRDefault="00A62738" w:rsidP="00714A7B">
                      <w:r>
                        <w:t>Seções opcionais</w:t>
                      </w:r>
                    </w:p>
                  </w:txbxContent>
                </v:textbox>
              </v:shape>
            </w:pict>
          </mc:Fallback>
        </mc:AlternateContent>
      </w:r>
      <w:r>
        <w:rPr>
          <w:rFonts w:ascii="Arial" w:hAnsi="Arial" w:cs="Arial"/>
          <w:noProof/>
          <w:sz w:val="22"/>
        </w:rPr>
        <mc:AlternateContent>
          <mc:Choice Requires="wps">
            <w:drawing>
              <wp:anchor distT="0" distB="0" distL="114300" distR="114300" simplePos="0" relativeHeight="251651072" behindDoc="0" locked="0" layoutInCell="1" allowOverlap="1">
                <wp:simplePos x="0" y="0"/>
                <wp:positionH relativeFrom="column">
                  <wp:posOffset>2490470</wp:posOffset>
                </wp:positionH>
                <wp:positionV relativeFrom="paragraph">
                  <wp:posOffset>13335</wp:posOffset>
                </wp:positionV>
                <wp:extent cx="138430" cy="436880"/>
                <wp:effectExtent l="13970" t="13335" r="9525" b="6985"/>
                <wp:wrapNone/>
                <wp:docPr id="24"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8430" cy="436880"/>
                        </a:xfrm>
                        <a:prstGeom prst="rightBrace">
                          <a:avLst>
                            <a:gd name="adj1" fmla="val 263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88" o:spid="_x0000_s1026" type="#_x0000_t88" style="position:absolute;margin-left:196.1pt;margin-top:1.05pt;width:10.9pt;height:34.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"/>
            </w:pict>
          </mc:Fallback>
        </mc:AlternateContent>
      </w:r>
      <w:r w:rsidR="00714A7B" w:rsidRPr="00DB6CFF">
        <w:rPr>
          <w:rFonts w:ascii="Arial" w:hAnsi="Arial" w:cs="Arial"/>
          <w:sz w:val="22"/>
          <w:lang w:val="pt-PT"/>
        </w:rPr>
        <w:t xml:space="preserve">Dedicatória </w:t>
      </w:r>
    </w:p>
    <w:p w:rsidR="00714A7B" w:rsidRPr="00DB6CFF"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DB6CFF">
        <w:rPr>
          <w:rFonts w:ascii="Arial" w:hAnsi="Arial" w:cs="Arial"/>
          <w:sz w:val="22"/>
          <w:lang w:val="pt-PT"/>
        </w:rPr>
        <w:t>Agradecimentos</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t>Sumário</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t>Resumo e Abstract</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t>Lista de figuras</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t>Lista de tabelas</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t>Lista de símbolos</w:t>
      </w:r>
    </w:p>
    <w:p w:rsidR="00714A7B" w:rsidRPr="006A372B" w:rsidRDefault="00714A7B" w:rsidP="00DB6CFF">
      <w:pPr>
        <w:spacing w:line="360" w:lineRule="auto"/>
        <w:ind w:left="709" w:firstLine="709"/>
        <w:rPr>
          <w:rFonts w:ascii="Arial" w:hAnsi="Arial" w:cs="Arial"/>
          <w:b/>
          <w:sz w:val="22"/>
          <w:lang w:val="pt-PT"/>
        </w:rPr>
      </w:pPr>
      <w:r w:rsidRPr="006A372B">
        <w:rPr>
          <w:rFonts w:ascii="Arial" w:hAnsi="Arial" w:cs="Arial"/>
          <w:b/>
          <w:sz w:val="22"/>
          <w:lang w:val="pt-PT"/>
        </w:rPr>
        <w:t>Texto</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t>Introdução</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t>Desenvolvimento</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t>Conclusões</w:t>
      </w:r>
    </w:p>
    <w:p w:rsidR="00714A7B" w:rsidRPr="006A372B" w:rsidRDefault="00714A7B" w:rsidP="00DB6CFF">
      <w:pPr>
        <w:spacing w:line="360" w:lineRule="auto"/>
        <w:ind w:left="1418"/>
        <w:rPr>
          <w:rFonts w:ascii="Arial" w:hAnsi="Arial" w:cs="Arial"/>
          <w:b/>
          <w:sz w:val="22"/>
          <w:lang w:val="pt-PT"/>
        </w:rPr>
      </w:pPr>
      <w:r w:rsidRPr="006A372B">
        <w:rPr>
          <w:rFonts w:ascii="Arial" w:hAnsi="Arial" w:cs="Arial"/>
          <w:b/>
          <w:sz w:val="22"/>
          <w:lang w:val="pt-PT"/>
        </w:rPr>
        <w:t>Pós-Texto</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t>Referências bibliográficas</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lastRenderedPageBreak/>
        <w:t>Anexos</w:t>
      </w:r>
    </w:p>
    <w:p w:rsidR="00714A7B" w:rsidRPr="006A372B" w:rsidRDefault="00714A7B" w:rsidP="00DB6CFF">
      <w:pPr>
        <w:numPr>
          <w:ilvl w:val="0"/>
          <w:numId w:val="25"/>
        </w:numPr>
        <w:tabs>
          <w:tab w:val="clear" w:pos="720"/>
          <w:tab w:val="num" w:pos="2138"/>
        </w:tabs>
        <w:spacing w:line="360" w:lineRule="auto"/>
        <w:ind w:left="2138"/>
        <w:rPr>
          <w:rFonts w:ascii="Arial" w:hAnsi="Arial" w:cs="Arial"/>
          <w:sz w:val="22"/>
          <w:lang w:val="pt-PT"/>
        </w:rPr>
      </w:pPr>
      <w:r w:rsidRPr="006A372B">
        <w:rPr>
          <w:rFonts w:ascii="Arial" w:hAnsi="Arial" w:cs="Arial"/>
          <w:sz w:val="22"/>
          <w:lang w:val="pt-PT"/>
        </w:rPr>
        <w:t>Contracapa</w:t>
      </w:r>
    </w:p>
    <w:p w:rsidR="00714A7B" w:rsidRPr="006A372B" w:rsidRDefault="00714A7B" w:rsidP="00A62738">
      <w:pPr>
        <w:pStyle w:val="Corpodetexto"/>
      </w:pPr>
      <w:r w:rsidRPr="006A372B">
        <w:t>Os aspectos específicos da formatação de cada uma dessas três partes principais do relatório são tratados nos capítulos e seções seguintes.</w:t>
      </w:r>
    </w:p>
    <w:p w:rsidR="00714A7B" w:rsidRPr="006A372B" w:rsidRDefault="00714A7B" w:rsidP="00714A7B">
      <w:pPr>
        <w:pStyle w:val="Ttulo2"/>
        <w:tabs>
          <w:tab w:val="clear" w:pos="567"/>
          <w:tab w:val="left" w:pos="851"/>
        </w:tabs>
        <w:rPr>
          <w:sz w:val="24"/>
          <w:szCs w:val="24"/>
        </w:rPr>
      </w:pPr>
      <w:bookmarkStart w:id="6" w:name="_Toc105201332"/>
      <w:r w:rsidRPr="006A372B">
        <w:rPr>
          <w:sz w:val="24"/>
          <w:szCs w:val="24"/>
        </w:rPr>
        <w:t>1.2.1</w:t>
      </w:r>
      <w:r w:rsidRPr="006A372B">
        <w:rPr>
          <w:sz w:val="24"/>
          <w:szCs w:val="24"/>
        </w:rPr>
        <w:tab/>
        <w:t>A INTRODUÇÃO</w:t>
      </w:r>
      <w:bookmarkEnd w:id="6"/>
    </w:p>
    <w:p w:rsidR="00714A7B" w:rsidRPr="006A372B" w:rsidRDefault="00714A7B" w:rsidP="00A62738">
      <w:pPr>
        <w:pStyle w:val="Corpodetexto"/>
      </w:pPr>
      <w:r w:rsidRPr="006A372B">
        <w:t>A regra mais rígida com respeito a Introdução é que a mesma, que é necessariamente parte integrante do texto, não deverá fazer agradecimentos a pessoas ou instituições nem comentários pessoais do autor atinentes à escolha ou à relevância do tema.</w:t>
      </w:r>
    </w:p>
    <w:p w:rsidR="00714A7B" w:rsidRPr="006A372B" w:rsidRDefault="00714A7B" w:rsidP="00A62738">
      <w:pPr>
        <w:pStyle w:val="EstiloCorpodetextoJustificado"/>
      </w:pPr>
      <w:r w:rsidRPr="006A372B">
        <w:t>A introdução obedece a critérios do Método Cientifico e a exigências didáticas. Na Introdução o leitor deve ser colocado dentro do espírito do trabalho. Um relatório técnico-científico não é novela policial onde o desenlace vem no último momento, quando informações essenciais são finalmente reveladas. Não há lugar para surpresas. Desde o início o leitor deve ter uma visão clara dos caminhos a serem trilhados, de certa forma prevendo os resultados. Não cabe a Introdução listar as conclusões da pesquisa, mas é necessário que se entenda a natureza da indagação, isto é, o que está sendo perguntado e como se propõem chegar à resposta. A preocupação, ademais não deve ser apenas a de satisfazer certas exigências metodológicas, incluindo esta ou aquela informação, mas sim, de efetivamente construir, na mente do leitor, um arcabouço geral a partir do qual ele tenha perspectiva para entender o que está sendo feito.</w:t>
      </w:r>
    </w:p>
    <w:p w:rsidR="00714A7B" w:rsidRPr="006A372B" w:rsidRDefault="00714A7B" w:rsidP="00A62738">
      <w:pPr>
        <w:pStyle w:val="EstiloCorpodetextoJustificado"/>
      </w:pPr>
      <w:r w:rsidRPr="006A372B">
        <w:t>Cabe mencionar que a Introdução de um trabalho pode, pelo menos em parte, ser escrita com grande vantagem uma vez concluído o trabalho (ou o Desenvolvimento e as Conclusões terem sido redigidos). Não só a pesquisa costuma modificar-se durante a execução, mas também, ao fim do trabalho, o autor tem melhor perspectiva ou visão de conjunto.</w:t>
      </w:r>
    </w:p>
    <w:p w:rsidR="00714A7B" w:rsidRPr="006A372B" w:rsidRDefault="00714A7B" w:rsidP="00A62738">
      <w:pPr>
        <w:pStyle w:val="EstiloCorpodetextoJustificado"/>
      </w:pPr>
      <w:r w:rsidRPr="006A372B">
        <w:t>Por seu caráter didático, a Introdução deve, ao seu primeiro parágrafo, sugerir o mais claramente possível o que pretende o autor. Em seguida deve procurar situar o problema a ser examinado em relação ao desenvolvimento científico e técnico do momento. Assim sendo, sempre que pertinente, os seguintes pontos devem ser examinados:</w:t>
      </w:r>
    </w:p>
    <w:p w:rsidR="00714A7B" w:rsidRPr="006A372B" w:rsidRDefault="00714A7B" w:rsidP="00A62738">
      <w:pPr>
        <w:pStyle w:val="Corpodetexto"/>
      </w:pPr>
      <w:r w:rsidRPr="006A372B">
        <w:t>Importância do assunto.</w:t>
      </w:r>
    </w:p>
    <w:p w:rsidR="00714A7B" w:rsidRPr="006A372B" w:rsidRDefault="00714A7B" w:rsidP="00A62738">
      <w:pPr>
        <w:pStyle w:val="Corpodetexto"/>
      </w:pPr>
      <w:r w:rsidRPr="006A372B">
        <w:t xml:space="preserve">O que se sabe sobre o assunto. Trata-se de elaborar uma revisão bibliográfica ou estado da arte. </w:t>
      </w:r>
      <w:r w:rsidR="00A54A14" w:rsidRPr="006A372B">
        <w:t>Alguns</w:t>
      </w:r>
      <w:r w:rsidRPr="006A372B">
        <w:t xml:space="preserve"> dos melhores relatórios fazem a maior parte de suas referencias bibliográficas na Introdução.</w:t>
      </w:r>
    </w:p>
    <w:p w:rsidR="00714A7B" w:rsidRPr="006A372B" w:rsidRDefault="00714A7B" w:rsidP="00A62738">
      <w:pPr>
        <w:pStyle w:val="Corpodetexto"/>
      </w:pPr>
      <w:r w:rsidRPr="006A372B">
        <w:t>O que não se sabe sobre o assunto. Trata-se da demarcação das áreas em que persiste nossa ignorância. O técnico e sobretudo o cientista, sente-se particularmente interessado pelo que não se sabe.</w:t>
      </w:r>
    </w:p>
    <w:p w:rsidR="00714A7B" w:rsidRPr="006A372B" w:rsidRDefault="00714A7B" w:rsidP="00A62738">
      <w:pPr>
        <w:pStyle w:val="Corpodetexto"/>
      </w:pPr>
      <w:r w:rsidRPr="006A372B">
        <w:lastRenderedPageBreak/>
        <w:t>As áreas controvertidas ou envolvidas em penumbra. É nessa terra de ninguém que se encontra o habitat dos cientistas e é aqui que o leitor mais precisa de orientação do autor que, presumivelmente, está capacitado para perceber sutilezas e julgar as controvérsias.</w:t>
      </w:r>
    </w:p>
    <w:p w:rsidR="00714A7B" w:rsidRPr="006A372B" w:rsidRDefault="00714A7B" w:rsidP="00A62738">
      <w:pPr>
        <w:pStyle w:val="Corpodetexto"/>
      </w:pPr>
      <w:r w:rsidRPr="006A372B">
        <w:t>A natureza e a extensão da contribuição pretendida no trabalho. O autor deve especificar de maneira nítida as suas pretensões, mostrando de que forma e em que ponto do trabalho acrescentará ao estoque de conhecimentos. Um excesso de modéstia pode desinteressar o leitor ao passo que ambições fantasiosas podem ser traídas pela leitura, desacreditando o autor.</w:t>
      </w:r>
    </w:p>
    <w:p w:rsidR="00714A7B" w:rsidRPr="006A372B" w:rsidRDefault="00714A7B" w:rsidP="00714A7B">
      <w:pPr>
        <w:pStyle w:val="Ttulo2"/>
        <w:tabs>
          <w:tab w:val="clear" w:pos="567"/>
          <w:tab w:val="left" w:pos="851"/>
        </w:tabs>
        <w:rPr>
          <w:sz w:val="24"/>
          <w:szCs w:val="24"/>
        </w:rPr>
      </w:pPr>
      <w:bookmarkStart w:id="7" w:name="_Toc105201333"/>
      <w:r w:rsidRPr="006A372B">
        <w:rPr>
          <w:sz w:val="24"/>
          <w:szCs w:val="24"/>
        </w:rPr>
        <w:t>1.2.2</w:t>
      </w:r>
      <w:r w:rsidRPr="006A372B">
        <w:rPr>
          <w:sz w:val="24"/>
          <w:szCs w:val="24"/>
        </w:rPr>
        <w:tab/>
        <w:t>O DESENVOLVIMENTO</w:t>
      </w:r>
      <w:bookmarkEnd w:id="7"/>
    </w:p>
    <w:p w:rsidR="00714A7B" w:rsidRPr="006A372B" w:rsidRDefault="00714A7B" w:rsidP="00A62738">
      <w:pPr>
        <w:pStyle w:val="Corpodetexto"/>
      </w:pPr>
      <w:r w:rsidRPr="006A372B">
        <w:t>O Desenvolvimento (Miolo ou Corpo do Trabalho) é subdividido em seções de aco</w:t>
      </w:r>
      <w:r w:rsidR="00EA69DD" w:rsidRPr="006A372B">
        <w:t xml:space="preserve">rdo com o planejamento do autor. </w:t>
      </w:r>
      <w:r w:rsidRPr="006A372B">
        <w:t>As seções primárias são aquelas que resultam da primeira divisão do texto do documento, geralmente correspondendo a divisão em capítulos. Seções secundárias, terciárias, etc., são aquelas que resultam da divisão do texto de uma seção primária, secundária, terciária, etc., respectivamente.</w:t>
      </w:r>
    </w:p>
    <w:p w:rsidR="00714A7B" w:rsidRPr="006A372B" w:rsidRDefault="00714A7B" w:rsidP="00A62738">
      <w:pPr>
        <w:pStyle w:val="Corpodetexto"/>
      </w:pPr>
      <w:r w:rsidRPr="006A372B">
        <w:t xml:space="preserve">As seções primárias são numeradas consecutivamente, seguindo a série natural de números inteiros, a partir de 1, pela ordem de sua sucessão no documento. </w:t>
      </w:r>
    </w:p>
    <w:p w:rsidR="00714A7B" w:rsidRPr="006A372B" w:rsidRDefault="00714A7B" w:rsidP="001B0108">
      <w:pPr>
        <w:pStyle w:val="Ttulo2"/>
        <w:spacing w:before="600"/>
        <w:rPr>
          <w:sz w:val="24"/>
          <w:szCs w:val="24"/>
        </w:rPr>
      </w:pPr>
      <w:bookmarkStart w:id="8" w:name="_Toc105201334"/>
      <w:r w:rsidRPr="006A372B">
        <w:rPr>
          <w:sz w:val="24"/>
          <w:szCs w:val="24"/>
        </w:rPr>
        <w:t>1.3</w:t>
      </w:r>
      <w:r w:rsidRPr="006A372B">
        <w:rPr>
          <w:sz w:val="24"/>
          <w:szCs w:val="24"/>
        </w:rPr>
        <w:tab/>
        <w:t>USO DE EDITORES DE TEXTO</w:t>
      </w:r>
      <w:bookmarkEnd w:id="8"/>
    </w:p>
    <w:p w:rsidR="00714A7B" w:rsidRPr="00A62738" w:rsidRDefault="00EA69DD" w:rsidP="00A62738">
      <w:pPr>
        <w:pStyle w:val="EstiloCorpodetextoJustificado"/>
      </w:pPr>
      <w:r w:rsidRPr="006A372B">
        <w:t xml:space="preserve">O uso de </w:t>
      </w:r>
      <w:r w:rsidR="00714A7B" w:rsidRPr="006A372B">
        <w:t xml:space="preserve">programas de edição eletrônica de textos </w:t>
      </w:r>
      <w:r w:rsidRPr="006A372B">
        <w:t xml:space="preserve">é de livre escolha do autor. </w:t>
      </w:r>
    </w:p>
    <w:p w:rsidR="00714A7B" w:rsidRPr="006A372B" w:rsidRDefault="00714A7B" w:rsidP="00714A7B">
      <w:pPr>
        <w:pStyle w:val="Ttulo2"/>
        <w:spacing w:before="600" w:after="240"/>
        <w:rPr>
          <w:sz w:val="24"/>
          <w:szCs w:val="24"/>
        </w:rPr>
      </w:pPr>
      <w:bookmarkStart w:id="9" w:name="_Toc46217998"/>
      <w:bookmarkStart w:id="10" w:name="_Toc105201335"/>
      <w:r w:rsidRPr="006A372B">
        <w:rPr>
          <w:sz w:val="24"/>
          <w:szCs w:val="24"/>
        </w:rPr>
        <w:t>1.4</w:t>
      </w:r>
      <w:r w:rsidRPr="006A372B">
        <w:rPr>
          <w:sz w:val="24"/>
          <w:szCs w:val="24"/>
        </w:rPr>
        <w:tab/>
        <w:t>FORMATAÇÃO BÁSICA DO RELATÓRIO</w:t>
      </w:r>
      <w:bookmarkEnd w:id="9"/>
      <w:bookmarkEnd w:id="10"/>
    </w:p>
    <w:p w:rsidR="00714A7B" w:rsidRPr="006A372B" w:rsidRDefault="00714A7B" w:rsidP="00714A7B">
      <w:pPr>
        <w:pStyle w:val="Ttulo3"/>
        <w:spacing w:before="0" w:after="120"/>
        <w:rPr>
          <w:sz w:val="24"/>
          <w:szCs w:val="24"/>
        </w:rPr>
      </w:pPr>
      <w:bookmarkStart w:id="11" w:name="_Toc400706238"/>
      <w:bookmarkStart w:id="12" w:name="_Toc46217999"/>
      <w:bookmarkStart w:id="13" w:name="_Toc105201336"/>
      <w:r w:rsidRPr="006A372B">
        <w:rPr>
          <w:sz w:val="24"/>
          <w:szCs w:val="24"/>
        </w:rPr>
        <w:t>1.4.1</w:t>
      </w:r>
      <w:r w:rsidRPr="006A372B">
        <w:rPr>
          <w:sz w:val="24"/>
          <w:szCs w:val="24"/>
        </w:rPr>
        <w:tab/>
        <w:t>Tipo de papel e margens.</w:t>
      </w:r>
      <w:bookmarkEnd w:id="11"/>
      <w:bookmarkEnd w:id="12"/>
      <w:bookmarkEnd w:id="13"/>
    </w:p>
    <w:p w:rsidR="00714A7B" w:rsidRPr="006A372B" w:rsidRDefault="00714A7B" w:rsidP="00A62738">
      <w:pPr>
        <w:pStyle w:val="Corpodetexto"/>
      </w:pPr>
      <w:r w:rsidRPr="006A372B">
        <w:t>Na confecção do relatório deverá ser empregado papel branco no formato padrão A4 (297 mm x 210 mm), com 75 a 90 g/m</w:t>
      </w:r>
      <w:r w:rsidRPr="006A372B">
        <w:rPr>
          <w:vertAlign w:val="superscript"/>
        </w:rPr>
        <w:t>2</w:t>
      </w:r>
      <w:r w:rsidRPr="006A372B">
        <w:t>.</w:t>
      </w:r>
    </w:p>
    <w:p w:rsidR="00714A7B" w:rsidRPr="006A372B" w:rsidRDefault="00714A7B" w:rsidP="00A62738">
      <w:pPr>
        <w:pStyle w:val="Corpodetexto"/>
      </w:pPr>
      <w:r w:rsidRPr="006A372B">
        <w:t>As margens delimitando a região na qual todo o texto deverá estar contido serão as seguintes:</w:t>
      </w:r>
    </w:p>
    <w:p w:rsidR="00714A7B" w:rsidRPr="006A372B" w:rsidRDefault="00714A7B" w:rsidP="00A62738">
      <w:pPr>
        <w:pStyle w:val="EstiloCorpodetextoJustificado"/>
      </w:pPr>
      <w:r w:rsidRPr="006A372B">
        <w:t>Esquerda</w:t>
      </w:r>
      <w:r w:rsidRPr="006A372B">
        <w:tab/>
        <w:t xml:space="preserve">= </w:t>
      </w:r>
      <w:smartTag w:uri="urn:schemas-microsoft-com:office:smarttags" w:element="metricconverter">
        <w:smartTagPr>
          <w:attr w:name="ProductID" w:val="2,5 cm"/>
        </w:smartTagPr>
        <w:r w:rsidRPr="006A372B">
          <w:t>2</w:t>
        </w:r>
        <w:r w:rsidR="00A54A14">
          <w:t>,</w:t>
        </w:r>
        <w:r w:rsidRPr="006A372B">
          <w:t xml:space="preserve">5 </w:t>
        </w:r>
        <w:r w:rsidR="00A54A14">
          <w:t>cm</w:t>
        </w:r>
      </w:smartTag>
    </w:p>
    <w:p w:rsidR="00714A7B" w:rsidRPr="006A372B" w:rsidRDefault="00714A7B" w:rsidP="00A62738">
      <w:pPr>
        <w:pStyle w:val="EstiloCorpodetextoJustificado"/>
      </w:pPr>
      <w:r w:rsidRPr="006A372B">
        <w:t>Direita</w:t>
      </w:r>
      <w:r w:rsidRPr="006A372B">
        <w:tab/>
        <w:t xml:space="preserve">= </w:t>
      </w:r>
      <w:smartTag w:uri="urn:schemas-microsoft-com:office:smarttags" w:element="metricconverter">
        <w:smartTagPr>
          <w:attr w:name="ProductID" w:val="2,5 cm"/>
        </w:smartTagPr>
        <w:r w:rsidRPr="006A372B">
          <w:t>2</w:t>
        </w:r>
        <w:r w:rsidR="00A54A14">
          <w:t>,</w:t>
        </w:r>
        <w:r w:rsidRPr="006A372B">
          <w:t xml:space="preserve">5 </w:t>
        </w:r>
        <w:r w:rsidR="00A54A14">
          <w:t>cm</w:t>
        </w:r>
      </w:smartTag>
    </w:p>
    <w:p w:rsidR="00714A7B" w:rsidRPr="006A372B" w:rsidRDefault="00714A7B" w:rsidP="00A62738">
      <w:pPr>
        <w:pStyle w:val="EstiloCorpodetextoJustificado"/>
      </w:pPr>
      <w:r w:rsidRPr="006A372B">
        <w:t>Superior</w:t>
      </w:r>
      <w:r w:rsidRPr="006A372B">
        <w:tab/>
        <w:t xml:space="preserve">= </w:t>
      </w:r>
      <w:smartTag w:uri="urn:schemas-microsoft-com:office:smarttags" w:element="metricconverter">
        <w:smartTagPr>
          <w:attr w:name="ProductID" w:val="2,0 cm"/>
        </w:smartTagPr>
        <w:r w:rsidRPr="006A372B">
          <w:t>2</w:t>
        </w:r>
        <w:r w:rsidR="00A54A14">
          <w:t>,0 cm</w:t>
        </w:r>
      </w:smartTag>
    </w:p>
    <w:p w:rsidR="00714A7B" w:rsidRPr="006A372B" w:rsidRDefault="00714A7B" w:rsidP="00A62738">
      <w:pPr>
        <w:pStyle w:val="EstiloCorpodetextoJustificado"/>
      </w:pPr>
      <w:r w:rsidRPr="006A372B">
        <w:t>Inferior</w:t>
      </w:r>
      <w:r w:rsidRPr="006A372B">
        <w:tab/>
        <w:t xml:space="preserve">= </w:t>
      </w:r>
      <w:smartTag w:uri="urn:schemas-microsoft-com:office:smarttags" w:element="metricconverter">
        <w:smartTagPr>
          <w:attr w:name="ProductID" w:val="2,0 cm"/>
        </w:smartTagPr>
        <w:r w:rsidRPr="006A372B">
          <w:t>2</w:t>
        </w:r>
        <w:r w:rsidR="00A54A14">
          <w:t>,0 cm</w:t>
        </w:r>
      </w:smartTag>
    </w:p>
    <w:p w:rsidR="00714A7B" w:rsidRPr="006A372B" w:rsidRDefault="00714A7B" w:rsidP="00714A7B">
      <w:pPr>
        <w:pStyle w:val="Ttulo3"/>
        <w:rPr>
          <w:sz w:val="24"/>
          <w:szCs w:val="24"/>
        </w:rPr>
      </w:pPr>
      <w:bookmarkStart w:id="14" w:name="_Toc105201337"/>
      <w:r w:rsidRPr="006A372B">
        <w:rPr>
          <w:sz w:val="24"/>
          <w:szCs w:val="24"/>
        </w:rPr>
        <w:t>1.4.2</w:t>
      </w:r>
      <w:r w:rsidRPr="006A372B">
        <w:rPr>
          <w:sz w:val="24"/>
          <w:szCs w:val="24"/>
        </w:rPr>
        <w:tab/>
        <w:t>Numeração de Páginas</w:t>
      </w:r>
      <w:bookmarkEnd w:id="14"/>
    </w:p>
    <w:p w:rsidR="00714A7B" w:rsidRPr="006A372B" w:rsidRDefault="00714A7B" w:rsidP="00A62738">
      <w:pPr>
        <w:pStyle w:val="Corpodetexto"/>
      </w:pPr>
      <w:r w:rsidRPr="006A372B">
        <w:t xml:space="preserve">A numeração de página começa a partir da primeira folha do trabalho que é considerada a folha de rosto. A numeração deve ser em algarismos arábicos nas folhas do texto  e pós texto e em algarismos romanos nas folhas do pré-texto. Os algarismos das páginas do texto </w:t>
      </w:r>
      <w:r w:rsidRPr="006A372B">
        <w:lastRenderedPageBreak/>
        <w:t>e pós texto devem ser alinhados a direita em baixo de cada página. A numeração das folhas do pré-texto é também alinhada a direita na margem inferior,  devendo-se omitir o numero da folha de rostos e da folha contendo o resumo e o “abstract”.  Considera-se ainda que as folhas contendo Dedicatória e Agradecimentos, se existirem, não são contadas.</w:t>
      </w:r>
    </w:p>
    <w:p w:rsidR="00714A7B" w:rsidRPr="006A372B" w:rsidRDefault="00714A7B" w:rsidP="00A62738">
      <w:pPr>
        <w:pStyle w:val="Corpodetexto"/>
      </w:pPr>
      <w:r w:rsidRPr="006A372B">
        <w:t>Para a numeração do pré-texto os algarismos romanos devem ter forma minúscula, como na seqüência “i, ii. iii. iv, ...”, em formato Times New Roman com 10 pts. Na numeração das páginas do texto e pós-texto os algarismos arábicos devem ter formato Arial com 10 pts.</w:t>
      </w:r>
    </w:p>
    <w:p w:rsidR="00714A7B" w:rsidRPr="006A372B" w:rsidRDefault="00714A7B" w:rsidP="00714A7B">
      <w:pPr>
        <w:pStyle w:val="Ttulo3"/>
        <w:rPr>
          <w:sz w:val="24"/>
          <w:szCs w:val="24"/>
        </w:rPr>
      </w:pPr>
      <w:bookmarkStart w:id="15" w:name="_Toc105201338"/>
      <w:r w:rsidRPr="006A372B">
        <w:rPr>
          <w:sz w:val="24"/>
          <w:szCs w:val="24"/>
        </w:rPr>
        <w:t>1.4.3</w:t>
      </w:r>
      <w:r w:rsidRPr="006A372B">
        <w:rPr>
          <w:sz w:val="24"/>
          <w:szCs w:val="24"/>
        </w:rPr>
        <w:tab/>
        <w:t>Quebra de Capítulos e Aproveitamento de Páginas</w:t>
      </w:r>
      <w:bookmarkEnd w:id="15"/>
    </w:p>
    <w:p w:rsidR="00714A7B" w:rsidRPr="006A372B" w:rsidRDefault="00714A7B" w:rsidP="00A62738">
      <w:pPr>
        <w:pStyle w:val="Corpodetexto"/>
      </w:pPr>
      <w:r w:rsidRPr="006A372B">
        <w:t xml:space="preserve">Cada capítulo deverá começar numa nova pagina (recomenda-se que para texto muito longos o autor divida seu documento em </w:t>
      </w:r>
      <w:r w:rsidR="00A54A14">
        <w:t>mais de um arquivo eletrônico).</w:t>
      </w:r>
    </w:p>
    <w:p w:rsidR="00714A7B" w:rsidRPr="006A372B" w:rsidRDefault="00714A7B" w:rsidP="00A62738">
      <w:pPr>
        <w:pStyle w:val="Corpodetexto"/>
      </w:pPr>
      <w:r w:rsidRPr="006A372B">
        <w:t>Caso a última p</w:t>
      </w:r>
      <w:r w:rsidR="00A54A14">
        <w:t>á</w:t>
      </w:r>
      <w:r w:rsidRPr="006A372B">
        <w:t>gina de um cap</w:t>
      </w:r>
      <w:r w:rsidR="00A54A14">
        <w:t>í</w:t>
      </w:r>
      <w:r w:rsidRPr="006A372B">
        <w:t>tulo tenha apenas um número reduzido de linhas (digamos 2 ou 3), verificar a possibilidade de modificar o texto (sem prejuízo do conteúdo e obedecendo as normas aqui colocadas) para evitar a ocorrência de uma página pouco aproveitada.</w:t>
      </w:r>
    </w:p>
    <w:p w:rsidR="00714A7B" w:rsidRPr="006A372B" w:rsidRDefault="00714A7B" w:rsidP="00A62738">
      <w:pPr>
        <w:pStyle w:val="Corpodetexto"/>
      </w:pPr>
      <w:r w:rsidRPr="006A372B">
        <w:t xml:space="preserve">Ainda com respeito ao preenchimento das páginas, este deve ser otimizado, evitando-se espaços vazios desnecessários. </w:t>
      </w:r>
    </w:p>
    <w:p w:rsidR="00714A7B" w:rsidRPr="006A372B" w:rsidRDefault="00714A7B" w:rsidP="00A62738">
      <w:pPr>
        <w:pStyle w:val="Corpodetexto"/>
      </w:pPr>
      <w:r w:rsidRPr="006A372B">
        <w:t xml:space="preserve">Caso as dimensões de uma figura ou tabela impeçam que a mesma seja posicionada ao final de uma página, o deslocamento para a página seguinte não deve acarretar um vazio na pagina anterior. Para evitar tal ocorrência, deve-se re-posicionar os blocos de texto para o preenchimento de vazios. </w:t>
      </w:r>
    </w:p>
    <w:p w:rsidR="00714A7B" w:rsidRPr="006A372B" w:rsidRDefault="00714A7B" w:rsidP="00A62738">
      <w:pPr>
        <w:pStyle w:val="Corpodetexto"/>
      </w:pPr>
      <w:r w:rsidRPr="006A372B">
        <w:t xml:space="preserve">Tabelas e figuras devem, sempre que possível, utilizar o espaço disponível da página evitando-se a “quebra” da figura ou tabela. </w:t>
      </w:r>
    </w:p>
    <w:p w:rsidR="00714A7B" w:rsidRPr="006A372B" w:rsidRDefault="00714A7B" w:rsidP="00714A7B">
      <w:pPr>
        <w:pStyle w:val="Ttulo2"/>
        <w:rPr>
          <w:iCs w:val="0"/>
          <w:sz w:val="24"/>
        </w:rPr>
      </w:pPr>
      <w:bookmarkStart w:id="16" w:name="_Toc105201339"/>
      <w:r w:rsidRPr="006A372B">
        <w:rPr>
          <w:iCs w:val="0"/>
          <w:sz w:val="24"/>
        </w:rPr>
        <w:t>1.5</w:t>
      </w:r>
      <w:r w:rsidRPr="006A372B">
        <w:rPr>
          <w:iCs w:val="0"/>
          <w:sz w:val="24"/>
        </w:rPr>
        <w:tab/>
        <w:t>CÓPIAS</w:t>
      </w:r>
      <w:bookmarkEnd w:id="16"/>
    </w:p>
    <w:p w:rsidR="00714A7B" w:rsidRPr="006A372B" w:rsidRDefault="00714A7B" w:rsidP="00A62738">
      <w:pPr>
        <w:pStyle w:val="Corpodetexto"/>
      </w:pPr>
      <w:r w:rsidRPr="006A372B">
        <w:t xml:space="preserve">Nas versões do relatório para revisão da Banca Examinadora em </w:t>
      </w:r>
      <w:r w:rsidR="00A54A14">
        <w:t>TG2</w:t>
      </w:r>
      <w:r w:rsidRPr="006A372B">
        <w:t>, o aluno deve apresentar na Secretaria d</w:t>
      </w:r>
      <w:r w:rsidR="00A54A14">
        <w:t>a Mecatrônica</w:t>
      </w:r>
      <w:r w:rsidRPr="006A372B">
        <w:t>, uma cópia para cada membro da Banca Examinadora.</w:t>
      </w:r>
    </w:p>
    <w:p w:rsidR="00714A7B" w:rsidRPr="006A372B" w:rsidRDefault="00714A7B" w:rsidP="00A62738">
      <w:pPr>
        <w:pStyle w:val="Corpodetexto"/>
      </w:pPr>
      <w:r w:rsidRPr="006A372B">
        <w:t xml:space="preserve">Após a aprovação em </w:t>
      </w:r>
      <w:r w:rsidR="00A54A14">
        <w:t>T</w:t>
      </w:r>
      <w:r w:rsidRPr="006A372B">
        <w:t xml:space="preserve">G2, o aluno </w:t>
      </w:r>
      <w:r w:rsidR="00630CD7" w:rsidRPr="006A372B">
        <w:t xml:space="preserve">deverá obrigatoriamente </w:t>
      </w:r>
      <w:r w:rsidRPr="006A372B">
        <w:t>apresenta</w:t>
      </w:r>
      <w:r w:rsidR="00630CD7" w:rsidRPr="006A372B">
        <w:t>r a versão final de seu trabalho à</w:t>
      </w:r>
      <w:r w:rsidR="00A54A14">
        <w:t xml:space="preserve"> Secretaria da Mecatrônica n</w:t>
      </w:r>
      <w:r w:rsidR="00630CD7" w:rsidRPr="006A372B">
        <w:t xml:space="preserve">a </w:t>
      </w:r>
      <w:r w:rsidRPr="006A372B">
        <w:t xml:space="preserve">seguinte </w:t>
      </w:r>
      <w:r w:rsidR="00630CD7" w:rsidRPr="006A372B">
        <w:t>forma</w:t>
      </w:r>
      <w:r w:rsidRPr="006A372B">
        <w:t>:</w:t>
      </w:r>
    </w:p>
    <w:p w:rsidR="00714A7B" w:rsidRPr="006A372B" w:rsidRDefault="00714A7B" w:rsidP="00A62738">
      <w:pPr>
        <w:pStyle w:val="Corpodetexto"/>
      </w:pPr>
      <w:r w:rsidRPr="006A372B">
        <w:t>1 c</w:t>
      </w:r>
      <w:r w:rsidR="00A54A14">
        <w:t>ópia encadernada para arquivo na Secretaria da Mecatrônica</w:t>
      </w:r>
      <w:r w:rsidRPr="006A372B">
        <w:t>;</w:t>
      </w:r>
    </w:p>
    <w:p w:rsidR="00714A7B" w:rsidRPr="006A372B" w:rsidRDefault="00714A7B" w:rsidP="00A62738">
      <w:pPr>
        <w:pStyle w:val="Corpodetexto"/>
      </w:pPr>
      <w:r w:rsidRPr="006A372B">
        <w:t>1 cópia em CD de todos os arquivos empregados no trabalho;</w:t>
      </w:r>
    </w:p>
    <w:p w:rsidR="00714A7B" w:rsidRPr="006A372B" w:rsidRDefault="00714A7B" w:rsidP="00A62738">
      <w:pPr>
        <w:pStyle w:val="Corpodetexto"/>
      </w:pPr>
      <w:r w:rsidRPr="006A372B">
        <w:t>A c</w:t>
      </w:r>
      <w:r w:rsidR="00630CD7" w:rsidRPr="006A372B">
        <w:t>ó</w:t>
      </w:r>
      <w:r w:rsidRPr="006A372B">
        <w:t xml:space="preserve">pia em CD deve conter, além do texto, todos os arquivos dos quais se originaram os gráficos (excel, etc.) e figuras (jpg, bmp, gif, etc.) contidos no trabalho. Caso o trabalho tenha gerado códigos fontes e arquivos para aplicações especificas (programas em Fortran, C, Matlab, etc.) estes deverão também ser gravados em CD. </w:t>
      </w:r>
    </w:p>
    <w:p w:rsidR="00714A7B" w:rsidRPr="006A372B" w:rsidRDefault="00714A7B" w:rsidP="00A62738">
      <w:pPr>
        <w:pStyle w:val="Corpodetexto"/>
      </w:pPr>
      <w:r w:rsidRPr="006A372B">
        <w:lastRenderedPageBreak/>
        <w:t xml:space="preserve">O autor deverá certificar a não ocorrência de “virus” no CD entregue a secretaria. </w:t>
      </w:r>
    </w:p>
    <w:p w:rsidR="00630CD7" w:rsidRPr="006A372B" w:rsidRDefault="006A372B" w:rsidP="00A62738">
      <w:pPr>
        <w:pStyle w:val="Corpodetexto"/>
      </w:pPr>
      <w:r>
        <w:br w:type="page"/>
      </w:r>
    </w:p>
    <w:p w:rsidR="00714A7B" w:rsidRDefault="006A372B" w:rsidP="006A372B">
      <w:pPr>
        <w:pStyle w:val="TituloCapitulo"/>
        <w:spacing w:before="0"/>
        <w:rPr>
          <w:iCs w:val="0"/>
          <w:sz w:val="36"/>
          <w:szCs w:val="36"/>
        </w:rPr>
      </w:pPr>
      <w:bookmarkStart w:id="17" w:name="_Toc105201340"/>
      <w:r>
        <w:rPr>
          <w:iCs w:val="0"/>
          <w:sz w:val="36"/>
          <w:szCs w:val="36"/>
        </w:rPr>
        <w:lastRenderedPageBreak/>
        <w:t xml:space="preserve">CAPÍTULO </w:t>
      </w:r>
      <w:r w:rsidR="00714A7B" w:rsidRPr="006A372B">
        <w:rPr>
          <w:iCs w:val="0"/>
          <w:sz w:val="36"/>
          <w:szCs w:val="36"/>
        </w:rPr>
        <w:t xml:space="preserve">2 </w:t>
      </w:r>
      <w:bookmarkStart w:id="18" w:name="_Toc46218001"/>
      <w:r>
        <w:rPr>
          <w:iCs w:val="0"/>
          <w:sz w:val="36"/>
          <w:szCs w:val="36"/>
        </w:rPr>
        <w:t xml:space="preserve">- </w:t>
      </w:r>
      <w:r w:rsidR="00714A7B" w:rsidRPr="006A372B">
        <w:rPr>
          <w:iCs w:val="0"/>
          <w:sz w:val="36"/>
          <w:szCs w:val="36"/>
        </w:rPr>
        <w:t>ELEMENTOS DO PRÉ-TEXTO</w:t>
      </w:r>
      <w:bookmarkEnd w:id="17"/>
      <w:bookmarkEnd w:id="18"/>
    </w:p>
    <w:p w:rsidR="006A372B" w:rsidRPr="006A372B" w:rsidRDefault="00A54A14" w:rsidP="006A372B">
      <w:pPr>
        <w:pStyle w:val="TituloCapitulo"/>
        <w:spacing w:before="0"/>
        <w:jc w:val="both"/>
        <w:rPr>
          <w:b w:val="0"/>
          <w:iCs w:val="0"/>
          <w:sz w:val="24"/>
          <w:szCs w:val="24"/>
        </w:rPr>
      </w:pPr>
      <w:r>
        <w:rPr>
          <w:b w:val="0"/>
          <w:sz w:val="24"/>
          <w:szCs w:val="24"/>
        </w:rPr>
        <w:tab/>
      </w:r>
      <w:r w:rsidR="006A372B" w:rsidRPr="006A372B">
        <w:rPr>
          <w:b w:val="0"/>
          <w:sz w:val="24"/>
          <w:szCs w:val="24"/>
        </w:rPr>
        <w:t>No pré-texto devem estar presentes os elementos acessórios iniciais do trabalho que visam a facilitar a leitura do</w:t>
      </w:r>
      <w:r w:rsidR="006A372B">
        <w:rPr>
          <w:b w:val="0"/>
          <w:sz w:val="24"/>
          <w:szCs w:val="24"/>
        </w:rPr>
        <w:t xml:space="preserve"> </w:t>
      </w:r>
      <w:r>
        <w:rPr>
          <w:b w:val="0"/>
          <w:sz w:val="24"/>
          <w:szCs w:val="24"/>
        </w:rPr>
        <w:t>relatório.</w:t>
      </w:r>
    </w:p>
    <w:p w:rsidR="00714A7B" w:rsidRPr="006A372B" w:rsidRDefault="00714A7B" w:rsidP="00714A7B">
      <w:pPr>
        <w:pStyle w:val="Ttulo2"/>
        <w:spacing w:before="600" w:after="240"/>
        <w:rPr>
          <w:sz w:val="24"/>
          <w:szCs w:val="24"/>
        </w:rPr>
      </w:pPr>
      <w:bookmarkStart w:id="19" w:name="_Toc46218002"/>
      <w:bookmarkStart w:id="20" w:name="_Toc105201341"/>
      <w:r w:rsidRPr="006A372B">
        <w:rPr>
          <w:sz w:val="24"/>
          <w:szCs w:val="24"/>
        </w:rPr>
        <w:t>2.1</w:t>
      </w:r>
      <w:r w:rsidRPr="006A372B">
        <w:rPr>
          <w:sz w:val="24"/>
          <w:szCs w:val="24"/>
        </w:rPr>
        <w:tab/>
        <w:t>CAPA E CONTRA-CAPA</w:t>
      </w:r>
      <w:bookmarkEnd w:id="19"/>
      <w:bookmarkEnd w:id="20"/>
    </w:p>
    <w:p w:rsidR="00714A7B" w:rsidRPr="006A372B" w:rsidRDefault="00714A7B" w:rsidP="00A62738">
      <w:pPr>
        <w:pStyle w:val="Corpodetexto"/>
      </w:pPr>
      <w:r w:rsidRPr="006A372B">
        <w:t>Ambas tem desenho próprio padronizado, estando disponíveis na Secretaria d</w:t>
      </w:r>
      <w:r w:rsidR="00A54A14">
        <w:t xml:space="preserve">a Mecatr6onica </w:t>
      </w:r>
      <w:r w:rsidRPr="006A372B">
        <w:t xml:space="preserve">para encadernação do relatório final após a aprovação na disciplina </w:t>
      </w:r>
      <w:r w:rsidR="00A54A14">
        <w:t xml:space="preserve">Trabalho </w:t>
      </w:r>
      <w:r w:rsidRPr="006A372B">
        <w:t xml:space="preserve">de Graduação 2. </w:t>
      </w:r>
    </w:p>
    <w:p w:rsidR="00714A7B" w:rsidRPr="006A372B" w:rsidRDefault="00714A7B" w:rsidP="00A62738">
      <w:pPr>
        <w:pStyle w:val="Corpodetexto"/>
      </w:pPr>
      <w:r w:rsidRPr="006A372B">
        <w:t xml:space="preserve">Para a apresentação do relatório de </w:t>
      </w:r>
      <w:r w:rsidR="00A54A14">
        <w:t xml:space="preserve">Trabalho de </w:t>
      </w:r>
      <w:r w:rsidRPr="006A372B">
        <w:t xml:space="preserve">Graduação 1, uma capa e folha de rosto similar a da versão final deverá ser </w:t>
      </w:r>
      <w:r w:rsidR="00F62920" w:rsidRPr="006A372B">
        <w:t>elaborada</w:t>
      </w:r>
      <w:r w:rsidRPr="006A372B">
        <w:t xml:space="preserve"> pelo(s) autor(es) em papel comum. Neste caso a versão do relatório deve ser encadernada em espiral com capa e contra-capa de plástico.</w:t>
      </w:r>
    </w:p>
    <w:p w:rsidR="00714A7B" w:rsidRPr="006A372B" w:rsidRDefault="00714A7B" w:rsidP="00714A7B">
      <w:pPr>
        <w:pStyle w:val="Ttulo2"/>
        <w:spacing w:before="600" w:after="240"/>
        <w:rPr>
          <w:sz w:val="24"/>
          <w:szCs w:val="24"/>
        </w:rPr>
      </w:pPr>
      <w:bookmarkStart w:id="21" w:name="_Toc46218003"/>
      <w:bookmarkStart w:id="22" w:name="_Toc105201342"/>
      <w:r w:rsidRPr="006A372B">
        <w:rPr>
          <w:sz w:val="24"/>
          <w:szCs w:val="24"/>
        </w:rPr>
        <w:t>2.2</w:t>
      </w:r>
      <w:r w:rsidRPr="006A372B">
        <w:rPr>
          <w:sz w:val="24"/>
          <w:szCs w:val="24"/>
        </w:rPr>
        <w:tab/>
        <w:t>FOLHA DE ROSTO</w:t>
      </w:r>
      <w:bookmarkEnd w:id="21"/>
      <w:bookmarkEnd w:id="22"/>
    </w:p>
    <w:p w:rsidR="00714A7B" w:rsidRPr="006A372B" w:rsidRDefault="00A54A14" w:rsidP="00A62738">
      <w:pPr>
        <w:pStyle w:val="Corpodetexto"/>
      </w:pPr>
      <w:r>
        <w:t>A folha de rosto deverá ser elaborada de acordo com o presente documento</w:t>
      </w:r>
    </w:p>
    <w:p w:rsidR="00714A7B" w:rsidRPr="006A372B" w:rsidRDefault="00714A7B" w:rsidP="00714A7B">
      <w:pPr>
        <w:pStyle w:val="Ttulo2"/>
        <w:spacing w:before="600" w:after="240"/>
        <w:rPr>
          <w:sz w:val="24"/>
          <w:szCs w:val="24"/>
        </w:rPr>
      </w:pPr>
      <w:bookmarkStart w:id="23" w:name="_Toc46218004"/>
      <w:bookmarkStart w:id="24" w:name="_Toc105201343"/>
      <w:r w:rsidRPr="006A372B">
        <w:rPr>
          <w:sz w:val="24"/>
          <w:szCs w:val="24"/>
        </w:rPr>
        <w:t>2.3</w:t>
      </w:r>
      <w:r w:rsidRPr="006A372B">
        <w:rPr>
          <w:sz w:val="24"/>
          <w:szCs w:val="24"/>
        </w:rPr>
        <w:tab/>
        <w:t>AGRADECIMENTOS</w:t>
      </w:r>
      <w:bookmarkEnd w:id="23"/>
      <w:bookmarkEnd w:id="24"/>
    </w:p>
    <w:p w:rsidR="00714A7B" w:rsidRPr="006A372B" w:rsidRDefault="00714A7B" w:rsidP="00A62738">
      <w:pPr>
        <w:pStyle w:val="Corpodetexto"/>
      </w:pPr>
      <w:r w:rsidRPr="006A372B">
        <w:t>A inclusão de uma página de agradecimentos é opcional. Na mesma o autor pode expressar seus agradecimentos a pessoas ou entidades que de alguma forma deram contribuição relevante ao trabalho. Quando tal se aplica, recomenda-se que os agradecimentos sejam feitos de forma sucinta.</w:t>
      </w:r>
    </w:p>
    <w:p w:rsidR="00714A7B" w:rsidRPr="006A372B" w:rsidRDefault="00714A7B" w:rsidP="00714A7B">
      <w:pPr>
        <w:pStyle w:val="Ttulo2"/>
        <w:spacing w:before="600" w:after="240"/>
        <w:rPr>
          <w:sz w:val="24"/>
          <w:szCs w:val="24"/>
        </w:rPr>
      </w:pPr>
      <w:bookmarkStart w:id="25" w:name="_Toc46218006"/>
      <w:bookmarkStart w:id="26" w:name="_Toc105201344"/>
      <w:r w:rsidRPr="006A372B">
        <w:rPr>
          <w:sz w:val="24"/>
          <w:szCs w:val="24"/>
        </w:rPr>
        <w:t>2.4</w:t>
      </w:r>
      <w:r w:rsidRPr="006A372B">
        <w:rPr>
          <w:sz w:val="24"/>
          <w:szCs w:val="24"/>
        </w:rPr>
        <w:tab/>
        <w:t>RESUMO E “ABSTRACT”</w:t>
      </w:r>
      <w:bookmarkEnd w:id="25"/>
      <w:bookmarkEnd w:id="26"/>
    </w:p>
    <w:p w:rsidR="00714A7B" w:rsidRPr="006A372B" w:rsidRDefault="00714A7B" w:rsidP="00A62738">
      <w:pPr>
        <w:pStyle w:val="Corpodetexto"/>
      </w:pPr>
      <w:r w:rsidRPr="006A372B">
        <w:t>O resumo deve apresentar ao leitor uma visão nítida e condensada do escopo do trabalho, devendo ser apresentado em Português e em Inglês (Abstract).</w:t>
      </w:r>
    </w:p>
    <w:p w:rsidR="00714A7B" w:rsidRPr="006A372B" w:rsidRDefault="00714A7B" w:rsidP="00A62738">
      <w:pPr>
        <w:pStyle w:val="Corpodetexto"/>
      </w:pPr>
      <w:r w:rsidRPr="006A372B">
        <w:t>O resumo (ou o “abstract”) deve ser escrito num único parágrafo, na 3</w:t>
      </w:r>
      <w:r w:rsidRPr="006A372B">
        <w:rPr>
          <w:vertAlign w:val="superscript"/>
        </w:rPr>
        <w:t>a</w:t>
      </w:r>
      <w:r w:rsidRPr="006A372B">
        <w:t xml:space="preserve"> pessoa do singular, na voz ativa e não ultrapassar 300 palavras. Deve permitir uma visão rápida e clara do conteúdo e das conclusões do trabalho, constituindo-se em uma seqüência de frases concisas e objetivas e não uma simples enumeração de tópicos. Devem ser evitadas locuções como: “ O autor descreve ….”, “Neste trabalho o autor expõe …..”, etc. O resumo deve respeitar a estrutura da exposição e o equilíbrio das partes do trabalho. Deve ser livre de todo comentário pessoal não devendo formular criticas ou julgamento de valor. A extensão do assunto e a maneira como foi tratado podem ser, entretanto, caracterizadas por </w:t>
      </w:r>
      <w:r w:rsidRPr="006A372B">
        <w:lastRenderedPageBreak/>
        <w:t>termos como “sucinto”, “pormenorizado”, “prático”, “teórico”, “original”, “especializado”, “profundo”, “superficial”, etc.</w:t>
      </w:r>
    </w:p>
    <w:p w:rsidR="00714A7B" w:rsidRPr="00F62920" w:rsidRDefault="00714A7B" w:rsidP="00A62738">
      <w:pPr>
        <w:pStyle w:val="Corpodetexto"/>
      </w:pPr>
      <w:r w:rsidRPr="006A372B">
        <w:t>Tanto o resumo como o “abstract” devem terminar com a citação das palavras chave (keywords), em itálico pertinentes ao trabalho</w:t>
      </w:r>
      <w:r w:rsidRPr="006A372B">
        <w:rPr>
          <w:color w:val="FF0000"/>
        </w:rPr>
        <w:t xml:space="preserve">. </w:t>
      </w:r>
    </w:p>
    <w:p w:rsidR="00714A7B" w:rsidRPr="006A372B" w:rsidRDefault="00714A7B" w:rsidP="00714A7B">
      <w:pPr>
        <w:pStyle w:val="Ttulo2"/>
        <w:spacing w:before="600" w:after="240"/>
        <w:rPr>
          <w:sz w:val="24"/>
          <w:szCs w:val="24"/>
        </w:rPr>
      </w:pPr>
      <w:bookmarkStart w:id="27" w:name="_Toc46218005"/>
      <w:bookmarkStart w:id="28" w:name="_Toc105201345"/>
      <w:r w:rsidRPr="006A372B">
        <w:rPr>
          <w:sz w:val="24"/>
          <w:szCs w:val="24"/>
        </w:rPr>
        <w:t>2.5</w:t>
      </w:r>
      <w:r w:rsidRPr="006A372B">
        <w:rPr>
          <w:sz w:val="24"/>
          <w:szCs w:val="24"/>
        </w:rPr>
        <w:tab/>
        <w:t>SUMÁRIO</w:t>
      </w:r>
      <w:bookmarkEnd w:id="27"/>
      <w:bookmarkEnd w:id="28"/>
    </w:p>
    <w:p w:rsidR="00714A7B" w:rsidRPr="006A372B" w:rsidRDefault="00714A7B" w:rsidP="00A62738">
      <w:pPr>
        <w:pStyle w:val="Corpodetexto"/>
      </w:pPr>
      <w:r w:rsidRPr="006A372B">
        <w:t>A palavra “Sumário” é, por vezes, errone</w:t>
      </w:r>
      <w:r w:rsidR="00EC4F06">
        <w:t xml:space="preserve">amente confundida com “Índice” </w:t>
      </w:r>
      <w:r w:rsidRPr="006A372B">
        <w:t xml:space="preserve">e mesmo com “Resumo”. Em documentação, sumário é a enumeração das principais divisões, seções e outras partes de um documento, inclusive dos seus acessórios iniciais e finais, feita na mesma ordem em que se sucedem no texto, com a indicação do numero da página respectiva. </w:t>
      </w:r>
    </w:p>
    <w:p w:rsidR="00714A7B" w:rsidRPr="006A372B" w:rsidRDefault="00714A7B" w:rsidP="00A62738">
      <w:pPr>
        <w:pStyle w:val="Corpodetexto"/>
      </w:pPr>
      <w:r w:rsidRPr="006A372B">
        <w:t>O Sumário deve começar numa nova página, logo após a página com o resumo e “abstract”. No alto da página deve-se escrever a palavra “SUMÁRIO” em maiú</w:t>
      </w:r>
      <w:r w:rsidR="00EC4F06">
        <w:t xml:space="preserve">sculas, centralizada em </w:t>
      </w:r>
      <w:r w:rsidRPr="006A372B">
        <w:t>fonte</w:t>
      </w:r>
      <w:r w:rsidR="00EC4F06">
        <w:t xml:space="preserve"> Ari</w:t>
      </w:r>
      <w:r w:rsidR="00F62920">
        <w:t>a</w:t>
      </w:r>
      <w:r w:rsidR="00EC4F06">
        <w:t xml:space="preserve">l </w:t>
      </w:r>
      <w:smartTag w:uri="urn:schemas-microsoft-com:office:smarttags" w:element="metricconverter">
        <w:smartTagPr>
          <w:attr w:name="ProductID" w:val="16 pts"/>
        </w:smartTagPr>
        <w:r w:rsidR="00EC4F06">
          <w:t>16</w:t>
        </w:r>
        <w:r w:rsidRPr="006A372B">
          <w:t xml:space="preserve"> pts</w:t>
        </w:r>
      </w:smartTag>
      <w:r w:rsidRPr="006A372B">
        <w:t xml:space="preserve">. Um espaçamento de </w:t>
      </w:r>
      <w:smartTag w:uri="urn:schemas-microsoft-com:office:smarttags" w:element="metricconverter">
        <w:smartTagPr>
          <w:attr w:name="ProductID" w:val="30 pts"/>
        </w:smartTagPr>
        <w:r w:rsidRPr="006A372B">
          <w:t>30 pts</w:t>
        </w:r>
      </w:smartTag>
      <w:r w:rsidRPr="006A372B">
        <w:t xml:space="preserve"> deve ser usado </w:t>
      </w:r>
      <w:r w:rsidR="008172B4">
        <w:t>abaixo da palavra “SUMÁRIO”, a p</w:t>
      </w:r>
      <w:r w:rsidRPr="006A372B">
        <w:t>artir de onde se inicia a enumeração das diferentes partes do trabalho.</w:t>
      </w:r>
    </w:p>
    <w:p w:rsidR="00714A7B" w:rsidRPr="006A372B" w:rsidRDefault="00714A7B" w:rsidP="00A62738">
      <w:pPr>
        <w:pStyle w:val="Corpodetexto"/>
      </w:pPr>
      <w:r w:rsidRPr="006A372B">
        <w:t>Para os usuário</w:t>
      </w:r>
      <w:r w:rsidR="00EC4F06">
        <w:t>s</w:t>
      </w:r>
      <w:r w:rsidRPr="006A372B">
        <w:t xml:space="preserve"> do editor MS Word, recomenda-se a inserção automática do sumário através da adoção do estilo formal, tal qual disponível no editor (e como adotado neste texto). Adicionalmente deve-se inserir uma linha em branco entre os blocos do Sumário representando cada capitulo do texto.</w:t>
      </w:r>
    </w:p>
    <w:p w:rsidR="00714A7B" w:rsidRPr="006A372B" w:rsidRDefault="00714A7B" w:rsidP="00714A7B">
      <w:pPr>
        <w:pStyle w:val="Ttulo2"/>
        <w:spacing w:before="600" w:after="240"/>
        <w:rPr>
          <w:iCs w:val="0"/>
          <w:sz w:val="24"/>
          <w:szCs w:val="24"/>
        </w:rPr>
      </w:pPr>
      <w:bookmarkStart w:id="29" w:name="_Toc105201346"/>
      <w:r w:rsidRPr="006A372B">
        <w:rPr>
          <w:iCs w:val="0"/>
          <w:sz w:val="24"/>
          <w:szCs w:val="24"/>
        </w:rPr>
        <w:t>2.6</w:t>
      </w:r>
      <w:r w:rsidRPr="006A372B">
        <w:rPr>
          <w:iCs w:val="0"/>
          <w:sz w:val="24"/>
          <w:szCs w:val="24"/>
        </w:rPr>
        <w:tab/>
        <w:t>LISTA DE FIGURAS</w:t>
      </w:r>
      <w:bookmarkEnd w:id="29"/>
    </w:p>
    <w:p w:rsidR="00714A7B" w:rsidRPr="006A372B" w:rsidRDefault="00714A7B" w:rsidP="00A62738">
      <w:pPr>
        <w:pStyle w:val="Corpodetexto"/>
      </w:pPr>
      <w:r w:rsidRPr="006A372B">
        <w:t>A Lista de Figuras apresenta o conjunto de figuras que ilustram o trabalho, com a descrição das mesmas como mostrado em cada legenda.</w:t>
      </w:r>
      <w:r w:rsidR="00F62920">
        <w:t xml:space="preserve"> Ela </w:t>
      </w:r>
      <w:r w:rsidRPr="006A372B">
        <w:t xml:space="preserve">deve começar numa nova página, logo após a ultima página do Sumário, no alto da qual deve-se escrever a palavra “LISTA DE FIGURAS” em maiúsculas, alinhada a direita, usando a fonte </w:t>
      </w:r>
      <w:r w:rsidR="00EC4F06">
        <w:t xml:space="preserve">Arial com </w:t>
      </w:r>
      <w:smartTag w:uri="urn:schemas-microsoft-com:office:smarttags" w:element="metricconverter">
        <w:smartTagPr>
          <w:attr w:name="ProductID" w:val="16 pts"/>
        </w:smartTagPr>
        <w:r w:rsidR="00EC4F06">
          <w:t>16</w:t>
        </w:r>
        <w:r w:rsidRPr="006A372B">
          <w:t xml:space="preserve"> pts</w:t>
        </w:r>
      </w:smartTag>
      <w:r w:rsidRPr="006A372B">
        <w:t xml:space="preserve">. Um espaçamento de </w:t>
      </w:r>
      <w:smartTag w:uri="urn:schemas-microsoft-com:office:smarttags" w:element="metricconverter">
        <w:smartTagPr>
          <w:attr w:name="ProductID" w:val="30 pts"/>
        </w:smartTagPr>
        <w:r w:rsidRPr="006A372B">
          <w:t>30 pts</w:t>
        </w:r>
      </w:smartTag>
      <w:r w:rsidRPr="006A372B">
        <w:t xml:space="preserve"> deve ser usado abaixo da palavra “LISTA DE FIGURAS”, a partir de onde se inicia descrição das diferentes figuras usados no trabalho, de acordo com a seguinte formatação:</w:t>
      </w:r>
    </w:p>
    <w:p w:rsidR="00714A7B" w:rsidRPr="006A372B" w:rsidRDefault="00714A7B" w:rsidP="00714A7B">
      <w:pPr>
        <w:spacing w:after="120"/>
        <w:jc w:val="both"/>
        <w:rPr>
          <w:rFonts w:ascii="Arial" w:hAnsi="Arial" w:cs="Arial"/>
          <w:sz w:val="22"/>
          <w:szCs w:val="22"/>
        </w:rPr>
      </w:pPr>
    </w:p>
    <w:p w:rsidR="00714A7B" w:rsidRPr="008172B4" w:rsidRDefault="00714A7B" w:rsidP="00714A7B">
      <w:pPr>
        <w:tabs>
          <w:tab w:val="left" w:pos="567"/>
          <w:tab w:val="right" w:leader="dot" w:pos="9071"/>
        </w:tabs>
        <w:rPr>
          <w:rFonts w:ascii="Arial" w:hAnsi="Arial" w:cs="Arial"/>
          <w:sz w:val="22"/>
          <w:szCs w:val="22"/>
        </w:rPr>
      </w:pPr>
      <w:r w:rsidRPr="008172B4">
        <w:rPr>
          <w:rFonts w:ascii="Arial" w:hAnsi="Arial" w:cs="Arial"/>
          <w:sz w:val="22"/>
          <w:szCs w:val="22"/>
        </w:rPr>
        <w:t>1.1</w:t>
      </w:r>
      <w:r w:rsidRPr="008172B4">
        <w:rPr>
          <w:rFonts w:ascii="Arial" w:hAnsi="Arial" w:cs="Arial"/>
          <w:sz w:val="22"/>
          <w:szCs w:val="22"/>
        </w:rPr>
        <w:tab/>
        <w:t>Legenda explicativa da figura 1.1</w:t>
      </w:r>
      <w:r w:rsidRPr="008172B4">
        <w:rPr>
          <w:rFonts w:ascii="Arial" w:hAnsi="Arial" w:cs="Arial"/>
          <w:sz w:val="22"/>
          <w:szCs w:val="22"/>
        </w:rPr>
        <w:tab/>
        <w:t>1</w:t>
      </w:r>
    </w:p>
    <w:p w:rsidR="00714A7B" w:rsidRPr="006A372B" w:rsidRDefault="00780464" w:rsidP="00714A7B">
      <w:pPr>
        <w:spacing w:after="120"/>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5168" behindDoc="0" locked="0" layoutInCell="1" allowOverlap="1">
                <wp:simplePos x="0" y="0"/>
                <wp:positionH relativeFrom="column">
                  <wp:posOffset>1323340</wp:posOffset>
                </wp:positionH>
                <wp:positionV relativeFrom="paragraph">
                  <wp:posOffset>-849630</wp:posOffset>
                </wp:positionV>
                <wp:extent cx="123825" cy="2019300"/>
                <wp:effectExtent l="13970" t="12065" r="5080" b="6985"/>
                <wp:wrapNone/>
                <wp:docPr id="23"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23825" cy="2019300"/>
                        </a:xfrm>
                        <a:prstGeom prst="leftBrace">
                          <a:avLst>
                            <a:gd name="adj1" fmla="val 13589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94" o:spid="_x0000_s1026" type="#_x0000_t87" style="position:absolute;margin-left:104.2pt;margin-top:-66.9pt;width:9.75pt;height:159pt;rotation:-9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"/>
            </w:pict>
          </mc:Fallback>
        </mc:AlternateContent>
      </w:r>
      <w:r>
        <w:rPr>
          <w:rFonts w:ascii="Arial" w:hAnsi="Arial" w:cs="Arial"/>
          <w:noProof/>
          <w:sz w:val="22"/>
          <w:szCs w:val="22"/>
        </w:rPr>
        <mc:AlternateContent>
          <mc:Choice Requires="wps">
            <w:drawing>
              <wp:anchor distT="0" distB="0" distL="114300" distR="114300" simplePos="0" relativeHeight="251657216" behindDoc="0" locked="0" layoutInCell="1" allowOverlap="1">
                <wp:simplePos x="0" y="0"/>
                <wp:positionH relativeFrom="column">
                  <wp:posOffset>5678170</wp:posOffset>
                </wp:positionH>
                <wp:positionV relativeFrom="paragraph">
                  <wp:posOffset>55245</wp:posOffset>
                </wp:positionV>
                <wp:extent cx="114300" cy="199390"/>
                <wp:effectExtent l="6350" t="12065" r="13335" b="6985"/>
                <wp:wrapNone/>
                <wp:docPr id="22"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14300" cy="199390"/>
                        </a:xfrm>
                        <a:prstGeom prst="leftBrace">
                          <a:avLst>
                            <a:gd name="adj1" fmla="val 1453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6" o:spid="_x0000_s1026" type="#_x0000_t87" style="position:absolute;margin-left:447.1pt;margin-top:4.35pt;width:9pt;height:15.7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"/>
            </w:pict>
          </mc:Fallback>
        </mc:AlternateContent>
      </w:r>
      <w:r>
        <w:rPr>
          <w:rFonts w:ascii="Arial" w:hAnsi="Arial" w:cs="Arial"/>
          <w:noProof/>
          <w:sz w:val="22"/>
          <w:szCs w:val="22"/>
        </w:rPr>
        <mc:AlternateContent>
          <mc:Choice Requires="wps">
            <w:drawing>
              <wp:anchor distT="0" distB="0" distL="114300" distR="114300" simplePos="0" relativeHeight="251656192" behindDoc="0" locked="0" layoutInCell="1" allowOverlap="1">
                <wp:simplePos x="0" y="0"/>
                <wp:positionH relativeFrom="column">
                  <wp:posOffset>3897630</wp:posOffset>
                </wp:positionH>
                <wp:positionV relativeFrom="paragraph">
                  <wp:posOffset>-1290320</wp:posOffset>
                </wp:positionV>
                <wp:extent cx="114300" cy="2890520"/>
                <wp:effectExtent l="13970" t="12065" r="10160" b="6985"/>
                <wp:wrapNone/>
                <wp:docPr id="21"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14300" cy="2890520"/>
                        </a:xfrm>
                        <a:prstGeom prst="leftBrace">
                          <a:avLst>
                            <a:gd name="adj1" fmla="val 21074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5" o:spid="_x0000_s1026" type="#_x0000_t87" style="position:absolute;margin-left:306.9pt;margin-top:-101.6pt;width:9pt;height:227.6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"/>
            </w:pict>
          </mc:Fallback>
        </mc:AlternateContent>
      </w:r>
      <w:r>
        <w:rPr>
          <w:rFonts w:ascii="Arial" w:hAnsi="Arial" w:cs="Arial"/>
          <w:noProof/>
          <w:sz w:val="22"/>
          <w:szCs w:val="22"/>
        </w:rPr>
        <mc:AlternateContent>
          <mc:Choice Requires="wps">
            <w:drawing>
              <wp:anchor distT="0" distB="0" distL="114300" distR="114300" simplePos="0" relativeHeight="251654144" behindDoc="0" locked="0" layoutInCell="1" allowOverlap="1">
                <wp:simplePos x="0" y="0"/>
                <wp:positionH relativeFrom="column">
                  <wp:posOffset>64770</wp:posOffset>
                </wp:positionH>
                <wp:positionV relativeFrom="paragraph">
                  <wp:posOffset>2540</wp:posOffset>
                </wp:positionV>
                <wp:extent cx="114300" cy="304800"/>
                <wp:effectExtent l="7620" t="12065" r="11430" b="6985"/>
                <wp:wrapNone/>
                <wp:docPr id="20"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14300" cy="304800"/>
                        </a:xfrm>
                        <a:prstGeom prst="leftBrace">
                          <a:avLst>
                            <a:gd name="adj1" fmla="val 2222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3" o:spid="_x0000_s1026" type="#_x0000_t87" style="position:absolute;margin-left:5.1pt;margin-top:.2pt;width:9pt;height:24pt;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"/>
            </w:pict>
          </mc:Fallback>
        </mc:AlternateContent>
      </w:r>
    </w:p>
    <w:p w:rsidR="00714A7B" w:rsidRPr="006A372B" w:rsidRDefault="00780464" w:rsidP="00714A7B">
      <w:pPr>
        <w:spacing w:after="120"/>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3360" behindDoc="0" locked="0" layoutInCell="1" allowOverlap="1">
                <wp:simplePos x="0" y="0"/>
                <wp:positionH relativeFrom="column">
                  <wp:posOffset>1673225</wp:posOffset>
                </wp:positionH>
                <wp:positionV relativeFrom="paragraph">
                  <wp:posOffset>178435</wp:posOffset>
                </wp:positionV>
                <wp:extent cx="1676400" cy="247650"/>
                <wp:effectExtent l="0" t="0" r="3175" b="2540"/>
                <wp:wrapNone/>
                <wp:docPr id="19"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2738" w:rsidRPr="00AE016A" w:rsidRDefault="00A62738" w:rsidP="00714A7B">
                            <w:pPr>
                              <w:rPr>
                                <w:rFonts w:ascii="Arial" w:hAnsi="Arial" w:cs="Arial"/>
                                <w:sz w:val="16"/>
                                <w:szCs w:val="16"/>
                              </w:rPr>
                            </w:pPr>
                            <w:r>
                              <w:rPr>
                                <w:rFonts w:ascii="Arial" w:hAnsi="Arial" w:cs="Arial"/>
                                <w:sz w:val="16"/>
                                <w:szCs w:val="16"/>
                              </w:rPr>
                              <w:t>Arial</w:t>
                            </w:r>
                            <w:r w:rsidRPr="00AE016A">
                              <w:rPr>
                                <w:rFonts w:ascii="Arial" w:hAnsi="Arial" w:cs="Arial"/>
                                <w:sz w:val="16"/>
                                <w:szCs w:val="16"/>
                              </w:rPr>
                              <w:t xml:space="preserve"> </w:t>
                            </w:r>
                            <w:smartTag w:uri="urn:schemas-microsoft-com:office:smarttags" w:element="metricconverter">
                              <w:smartTagPr>
                                <w:attr w:name="ProductID" w:val="10 pts"/>
                              </w:smartTagPr>
                              <w:r w:rsidRPr="00AE016A">
                                <w:rPr>
                                  <w:rFonts w:ascii="Arial" w:hAnsi="Arial" w:cs="Arial"/>
                                  <w:sz w:val="16"/>
                                  <w:szCs w:val="16"/>
                                </w:rPr>
                                <w:t xml:space="preserve">10 </w:t>
                              </w:r>
                              <w:proofErr w:type="spellStart"/>
                              <w:r w:rsidRPr="00AE016A">
                                <w:rPr>
                                  <w:rFonts w:ascii="Arial" w:hAnsi="Arial" w:cs="Arial"/>
                                  <w:sz w:val="16"/>
                                  <w:szCs w:val="16"/>
                                </w:rPr>
                                <w:t>pts</w:t>
                              </w:r>
                            </w:smartTag>
                            <w:proofErr w:type="spellEnd"/>
                            <w:r w:rsidRPr="00AE016A">
                              <w:rPr>
                                <w:rFonts w:ascii="Arial" w:hAnsi="Arial" w:cs="Arial"/>
                                <w:sz w:val="16"/>
                                <w:szCs w:val="16"/>
                              </w:rPr>
                              <w:t xml:space="preserve"> a </w:t>
                            </w:r>
                            <w:proofErr w:type="gramStart"/>
                            <w:r w:rsidRPr="00AE016A">
                              <w:rPr>
                                <w:rFonts w:ascii="Arial" w:hAnsi="Arial" w:cs="Arial"/>
                                <w:sz w:val="16"/>
                                <w:szCs w:val="16"/>
                              </w:rPr>
                              <w:t>1cm</w:t>
                            </w:r>
                            <w:proofErr w:type="gramEnd"/>
                            <w:r w:rsidRPr="00AE016A">
                              <w:rPr>
                                <w:rFonts w:ascii="Arial" w:hAnsi="Arial" w:cs="Arial"/>
                                <w:sz w:val="16"/>
                                <w:szCs w:val="16"/>
                              </w:rPr>
                              <w:t xml:space="preserve"> da margem esquerda.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0" o:spid="_x0000_s1027" type="#_x0000_t202" style="position:absolute;left:0;text-align:left;margin-left:131.75pt;margin-top:14.05pt;width:132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" stroked="f">
                <v:textbox inset="0,0,0,0">
                  <w:txbxContent>
                    <w:p w:rsidR="00A62738" w:rsidRPr="00AE016A" w:rsidRDefault="00A62738" w:rsidP="00714A7B">
                      <w:pPr>
                        <w:rPr>
                          <w:rFonts w:ascii="Arial" w:hAnsi="Arial" w:cs="Arial"/>
                          <w:sz w:val="16"/>
                          <w:szCs w:val="16"/>
                        </w:rPr>
                      </w:pPr>
                      <w:r>
                        <w:rPr>
                          <w:rFonts w:ascii="Arial" w:hAnsi="Arial" w:cs="Arial"/>
                          <w:sz w:val="16"/>
                          <w:szCs w:val="16"/>
                        </w:rPr>
                        <w:t>Arial</w:t>
                      </w:r>
                      <w:r w:rsidRPr="00AE016A">
                        <w:rPr>
                          <w:rFonts w:ascii="Arial" w:hAnsi="Arial" w:cs="Arial"/>
                          <w:sz w:val="16"/>
                          <w:szCs w:val="16"/>
                        </w:rPr>
                        <w:t xml:space="preserve"> </w:t>
                      </w:r>
                      <w:smartTag w:uri="urn:schemas-microsoft-com:office:smarttags" w:element="metricconverter">
                        <w:smartTagPr>
                          <w:attr w:name="ProductID" w:val="10 pts"/>
                        </w:smartTagPr>
                        <w:r w:rsidRPr="00AE016A">
                          <w:rPr>
                            <w:rFonts w:ascii="Arial" w:hAnsi="Arial" w:cs="Arial"/>
                            <w:sz w:val="16"/>
                            <w:szCs w:val="16"/>
                          </w:rPr>
                          <w:t xml:space="preserve">10 </w:t>
                        </w:r>
                        <w:proofErr w:type="spellStart"/>
                        <w:r w:rsidRPr="00AE016A">
                          <w:rPr>
                            <w:rFonts w:ascii="Arial" w:hAnsi="Arial" w:cs="Arial"/>
                            <w:sz w:val="16"/>
                            <w:szCs w:val="16"/>
                          </w:rPr>
                          <w:t>pts</w:t>
                        </w:r>
                      </w:smartTag>
                      <w:proofErr w:type="spellEnd"/>
                      <w:r w:rsidRPr="00AE016A">
                        <w:rPr>
                          <w:rFonts w:ascii="Arial" w:hAnsi="Arial" w:cs="Arial"/>
                          <w:sz w:val="16"/>
                          <w:szCs w:val="16"/>
                        </w:rPr>
                        <w:t xml:space="preserve"> a </w:t>
                      </w:r>
                      <w:proofErr w:type="gramStart"/>
                      <w:r w:rsidRPr="00AE016A">
                        <w:rPr>
                          <w:rFonts w:ascii="Arial" w:hAnsi="Arial" w:cs="Arial"/>
                          <w:sz w:val="16"/>
                          <w:szCs w:val="16"/>
                        </w:rPr>
                        <w:t>1cm</w:t>
                      </w:r>
                      <w:proofErr w:type="gramEnd"/>
                      <w:r w:rsidRPr="00AE016A">
                        <w:rPr>
                          <w:rFonts w:ascii="Arial" w:hAnsi="Arial" w:cs="Arial"/>
                          <w:sz w:val="16"/>
                          <w:szCs w:val="16"/>
                        </w:rPr>
                        <w:t xml:space="preserve"> da margem esquerda.</w:t>
                      </w:r>
                    </w:p>
                  </w:txbxContent>
                </v:textbox>
              </v:shape>
            </w:pict>
          </mc:Fallback>
        </mc:AlternateContent>
      </w:r>
      <w:r>
        <w:rPr>
          <w:rFonts w:ascii="Arial" w:hAnsi="Arial" w:cs="Arial"/>
          <w:noProof/>
          <w:sz w:val="22"/>
          <w:szCs w:val="22"/>
        </w:rPr>
        <mc:AlternateContent>
          <mc:Choice Requires="wpg">
            <w:drawing>
              <wp:anchor distT="0" distB="0" distL="114300" distR="114300" simplePos="0" relativeHeight="251661312" behindDoc="0" locked="0" layoutInCell="1" allowOverlap="1">
                <wp:simplePos x="0" y="0"/>
                <wp:positionH relativeFrom="column">
                  <wp:posOffset>3728720</wp:posOffset>
                </wp:positionH>
                <wp:positionV relativeFrom="paragraph">
                  <wp:posOffset>45085</wp:posOffset>
                </wp:positionV>
                <wp:extent cx="219075" cy="581025"/>
                <wp:effectExtent l="13970" t="6985" r="5080" b="12065"/>
                <wp:wrapNone/>
                <wp:docPr id="1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219075" cy="581025"/>
                          <a:chOff x="2325" y="3120"/>
                          <a:chExt cx="735" cy="570"/>
                        </a:xfrm>
                      </wpg:grpSpPr>
                      <wps:wsp>
                        <wps:cNvPr id="17" name="Line 107"/>
                        <wps:cNvCnPr/>
                        <wps:spPr bwMode="auto">
                          <a:xfrm>
                            <a:off x="2325" y="3120"/>
                            <a:ext cx="0"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08"/>
                        <wps:cNvCnPr/>
                        <wps:spPr bwMode="auto">
                          <a:xfrm>
                            <a:off x="2325" y="3690"/>
                            <a:ext cx="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6" o:spid="_x0000_s1026" style="position:absolute;margin-left:293.6pt;margin-top:3.55pt;width:17.25pt;height:45.75pt;flip:x;z-index:251661312" coordorigin="2325,3120" coordsize="735,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">
                <v:line id="Line 107" o:spid="_x0000_s1027" style="position:absolute;visibility:visible;mso-wrap-style:square" from="2325,3120" to="2325,3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08" o:spid="_x0000_s1028" style="position:absolute;visibility:visible;mso-wrap-style:square" from="2325,3690" to="3060,3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group>
            </w:pict>
          </mc:Fallback>
        </mc:AlternateContent>
      </w:r>
      <w:r>
        <w:rPr>
          <w:rFonts w:ascii="Arial" w:hAnsi="Arial" w:cs="Arial"/>
          <w:noProof/>
          <w:sz w:val="22"/>
          <w:szCs w:val="22"/>
        </w:rPr>
        <mc:AlternateContent>
          <mc:Choice Requires="wpg">
            <w:drawing>
              <wp:anchor distT="0" distB="0" distL="114300" distR="114300" simplePos="0" relativeHeight="251660288" behindDoc="0" locked="0" layoutInCell="1" allowOverlap="1">
                <wp:simplePos x="0" y="0"/>
                <wp:positionH relativeFrom="column">
                  <wp:posOffset>5509895</wp:posOffset>
                </wp:positionH>
                <wp:positionV relativeFrom="paragraph">
                  <wp:posOffset>45085</wp:posOffset>
                </wp:positionV>
                <wp:extent cx="219075" cy="495300"/>
                <wp:effectExtent l="13970" t="6985" r="5080" b="12065"/>
                <wp:wrapNone/>
                <wp:docPr id="1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219075" cy="495300"/>
                          <a:chOff x="2325" y="3120"/>
                          <a:chExt cx="735" cy="570"/>
                        </a:xfrm>
                      </wpg:grpSpPr>
                      <wps:wsp>
                        <wps:cNvPr id="14" name="Line 104"/>
                        <wps:cNvCnPr/>
                        <wps:spPr bwMode="auto">
                          <a:xfrm>
                            <a:off x="2325" y="3120"/>
                            <a:ext cx="0"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05"/>
                        <wps:cNvCnPr/>
                        <wps:spPr bwMode="auto">
                          <a:xfrm>
                            <a:off x="2325" y="3690"/>
                            <a:ext cx="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3" o:spid="_x0000_s1026" style="position:absolute;margin-left:433.85pt;margin-top:3.55pt;width:17.25pt;height:39pt;flip:x;z-index:251660288" coordorigin="2325,3120" coordsize="735,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">
                <v:line id="Line 104" o:spid="_x0000_s1027" style="position:absolute;visibility:visible;mso-wrap-style:square" from="2325,3120" to="2325,3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105" o:spid="_x0000_s1028" style="position:absolute;visibility:visible;mso-wrap-style:square" from="2325,3690" to="3060,3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group>
            </w:pict>
          </mc:Fallback>
        </mc:AlternateContent>
      </w:r>
      <w:r>
        <w:rPr>
          <w:rFonts w:ascii="Arial" w:hAnsi="Arial" w:cs="Arial"/>
          <w:noProof/>
          <w:sz w:val="22"/>
          <w:szCs w:val="22"/>
        </w:rPr>
        <mc:AlternateContent>
          <mc:Choice Requires="wpg">
            <w:drawing>
              <wp:anchor distT="0" distB="0" distL="114300" distR="114300" simplePos="0" relativeHeight="251659264" behindDoc="0" locked="0" layoutInCell="1" allowOverlap="1">
                <wp:simplePos x="0" y="0"/>
                <wp:positionH relativeFrom="column">
                  <wp:posOffset>1404620</wp:posOffset>
                </wp:positionH>
                <wp:positionV relativeFrom="paragraph">
                  <wp:posOffset>26035</wp:posOffset>
                </wp:positionV>
                <wp:extent cx="219075" cy="247650"/>
                <wp:effectExtent l="13970" t="6985" r="5080" b="12065"/>
                <wp:wrapNone/>
                <wp:docPr id="1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075" cy="247650"/>
                          <a:chOff x="2325" y="3120"/>
                          <a:chExt cx="735" cy="570"/>
                        </a:xfrm>
                      </wpg:grpSpPr>
                      <wps:wsp>
                        <wps:cNvPr id="11" name="Line 101"/>
                        <wps:cNvCnPr/>
                        <wps:spPr bwMode="auto">
                          <a:xfrm>
                            <a:off x="2325" y="3120"/>
                            <a:ext cx="0"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02"/>
                        <wps:cNvCnPr/>
                        <wps:spPr bwMode="auto">
                          <a:xfrm>
                            <a:off x="2325" y="3690"/>
                            <a:ext cx="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0" o:spid="_x0000_s1026" style="position:absolute;margin-left:110.6pt;margin-top:2.05pt;width:17.25pt;height:19.5pt;z-index:251659264" coordorigin="2325,3120" coordsize="735,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">
                <v:line id="Line 101" o:spid="_x0000_s1027" style="position:absolute;visibility:visible;mso-wrap-style:square" from="2325,3120" to="2325,3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02" o:spid="_x0000_s1028" style="position:absolute;visibility:visible;mso-wrap-style:square" from="2325,3690" to="3060,3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group>
            </w:pict>
          </mc:Fallback>
        </mc:AlternateContent>
      </w:r>
      <w:r>
        <w:rPr>
          <w:rFonts w:ascii="Arial" w:hAnsi="Arial" w:cs="Arial"/>
          <w:noProof/>
          <w:sz w:val="22"/>
          <w:szCs w:val="22"/>
        </w:rPr>
        <mc:AlternateContent>
          <mc:Choice Requires="wpg">
            <w:drawing>
              <wp:anchor distT="0" distB="0" distL="114300" distR="114300" simplePos="0" relativeHeight="251658240" behindDoc="0" locked="0" layoutInCell="1" allowOverlap="1">
                <wp:simplePos x="0" y="0"/>
                <wp:positionH relativeFrom="column">
                  <wp:posOffset>118745</wp:posOffset>
                </wp:positionH>
                <wp:positionV relativeFrom="paragraph">
                  <wp:posOffset>26035</wp:posOffset>
                </wp:positionV>
                <wp:extent cx="238125" cy="828675"/>
                <wp:effectExtent l="13970" t="6985" r="5080" b="12065"/>
                <wp:wrapNone/>
                <wp:docPr id="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125" cy="828675"/>
                          <a:chOff x="2325" y="3120"/>
                          <a:chExt cx="735" cy="570"/>
                        </a:xfrm>
                      </wpg:grpSpPr>
                      <wps:wsp>
                        <wps:cNvPr id="8" name="Line 98"/>
                        <wps:cNvCnPr/>
                        <wps:spPr bwMode="auto">
                          <a:xfrm>
                            <a:off x="2325" y="3120"/>
                            <a:ext cx="0"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99"/>
                        <wps:cNvCnPr/>
                        <wps:spPr bwMode="auto">
                          <a:xfrm>
                            <a:off x="2325" y="3690"/>
                            <a:ext cx="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7" o:spid="_x0000_s1026" style="position:absolute;margin-left:9.35pt;margin-top:2.05pt;width:18.75pt;height:65.25pt;z-index:251658240" coordorigin="2325,3120" coordsize="735,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">
                <v:line id="Line 98" o:spid="_x0000_s1027" style="position:absolute;visibility:visible;mso-wrap-style:square" from="2325,3120" to="2325,3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99" o:spid="_x0000_s1028" style="position:absolute;visibility:visible;mso-wrap-style:square" from="2325,3690" to="3060,3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group>
            </w:pict>
          </mc:Fallback>
        </mc:AlternateContent>
      </w:r>
    </w:p>
    <w:p w:rsidR="00714A7B" w:rsidRPr="006A372B" w:rsidRDefault="00780464" w:rsidP="00714A7B">
      <w:pPr>
        <w:spacing w:after="120"/>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5408" behindDoc="0" locked="0" layoutInCell="1" allowOverlap="1">
                <wp:simplePos x="0" y="0"/>
                <wp:positionH relativeFrom="column">
                  <wp:posOffset>4197350</wp:posOffset>
                </wp:positionH>
                <wp:positionV relativeFrom="paragraph">
                  <wp:posOffset>227330</wp:posOffset>
                </wp:positionV>
                <wp:extent cx="1333500" cy="371475"/>
                <wp:effectExtent l="0" t="0" r="3175" b="1270"/>
                <wp:wrapNone/>
                <wp:docPr id="6"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2738" w:rsidRPr="00AE016A" w:rsidRDefault="00A62738" w:rsidP="00714A7B">
                            <w:pPr>
                              <w:rPr>
                                <w:rFonts w:ascii="Arial" w:hAnsi="Arial" w:cs="Arial"/>
                                <w:sz w:val="16"/>
                                <w:szCs w:val="16"/>
                              </w:rPr>
                            </w:pPr>
                            <w:r w:rsidRPr="00AE016A">
                              <w:rPr>
                                <w:rFonts w:ascii="Arial" w:hAnsi="Arial" w:cs="Arial"/>
                                <w:sz w:val="16"/>
                                <w:szCs w:val="16"/>
                              </w:rPr>
                              <w:t xml:space="preserve">Numero da página onde se encontra a figura: </w:t>
                            </w:r>
                            <w:proofErr w:type="spellStart"/>
                            <w:r w:rsidRPr="00AE016A">
                              <w:rPr>
                                <w:rFonts w:ascii="Arial" w:hAnsi="Arial" w:cs="Arial"/>
                                <w:sz w:val="16"/>
                                <w:szCs w:val="16"/>
                              </w:rPr>
                              <w:t>Verdana</w:t>
                            </w:r>
                            <w:proofErr w:type="spellEnd"/>
                            <w:r w:rsidRPr="00AE016A">
                              <w:rPr>
                                <w:rFonts w:ascii="Arial" w:hAnsi="Arial" w:cs="Arial"/>
                                <w:sz w:val="16"/>
                                <w:szCs w:val="16"/>
                              </w:rPr>
                              <w:t xml:space="preserve"> </w:t>
                            </w:r>
                            <w:smartTag w:uri="urn:schemas-microsoft-com:office:smarttags" w:element="metricconverter">
                              <w:smartTagPr>
                                <w:attr w:name="ProductID" w:val="10 pts"/>
                              </w:smartTagPr>
                              <w:r w:rsidRPr="00AE016A">
                                <w:rPr>
                                  <w:rFonts w:ascii="Arial" w:hAnsi="Arial" w:cs="Arial"/>
                                  <w:sz w:val="16"/>
                                  <w:szCs w:val="16"/>
                                </w:rPr>
                                <w:t xml:space="preserve">10 </w:t>
                              </w:r>
                              <w:proofErr w:type="spellStart"/>
                              <w:r w:rsidRPr="00AE016A">
                                <w:rPr>
                                  <w:rFonts w:ascii="Arial" w:hAnsi="Arial" w:cs="Arial"/>
                                  <w:sz w:val="16"/>
                                  <w:szCs w:val="16"/>
                                </w:rPr>
                                <w:t>pts</w:t>
                              </w:r>
                            </w:smartTag>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28" type="#_x0000_t202" style="position:absolute;left:0;text-align:left;margin-left:330.5pt;margin-top:17.9pt;width:105pt;height: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" stroked="f">
                <v:textbox inset="0,0,0,0">
                  <w:txbxContent>
                    <w:p w:rsidR="00A62738" w:rsidRPr="00AE016A" w:rsidRDefault="00A62738" w:rsidP="00714A7B">
                      <w:pPr>
                        <w:rPr>
                          <w:rFonts w:ascii="Arial" w:hAnsi="Arial" w:cs="Arial"/>
                          <w:sz w:val="16"/>
                          <w:szCs w:val="16"/>
                        </w:rPr>
                      </w:pPr>
                      <w:r w:rsidRPr="00AE016A">
                        <w:rPr>
                          <w:rFonts w:ascii="Arial" w:hAnsi="Arial" w:cs="Arial"/>
                          <w:sz w:val="16"/>
                          <w:szCs w:val="16"/>
                        </w:rPr>
                        <w:t xml:space="preserve">Numero da página onde se encontra a figura: </w:t>
                      </w:r>
                      <w:proofErr w:type="spellStart"/>
                      <w:r w:rsidRPr="00AE016A">
                        <w:rPr>
                          <w:rFonts w:ascii="Arial" w:hAnsi="Arial" w:cs="Arial"/>
                          <w:sz w:val="16"/>
                          <w:szCs w:val="16"/>
                        </w:rPr>
                        <w:t>Verdana</w:t>
                      </w:r>
                      <w:proofErr w:type="spellEnd"/>
                      <w:r w:rsidRPr="00AE016A">
                        <w:rPr>
                          <w:rFonts w:ascii="Arial" w:hAnsi="Arial" w:cs="Arial"/>
                          <w:sz w:val="16"/>
                          <w:szCs w:val="16"/>
                        </w:rPr>
                        <w:t xml:space="preserve"> </w:t>
                      </w:r>
                      <w:smartTag w:uri="urn:schemas-microsoft-com:office:smarttags" w:element="metricconverter">
                        <w:smartTagPr>
                          <w:attr w:name="ProductID" w:val="10 pts"/>
                        </w:smartTagPr>
                        <w:r w:rsidRPr="00AE016A">
                          <w:rPr>
                            <w:rFonts w:ascii="Arial" w:hAnsi="Arial" w:cs="Arial"/>
                            <w:sz w:val="16"/>
                            <w:szCs w:val="16"/>
                          </w:rPr>
                          <w:t xml:space="preserve">10 </w:t>
                        </w:r>
                        <w:proofErr w:type="spellStart"/>
                        <w:r w:rsidRPr="00AE016A">
                          <w:rPr>
                            <w:rFonts w:ascii="Arial" w:hAnsi="Arial" w:cs="Arial"/>
                            <w:sz w:val="16"/>
                            <w:szCs w:val="16"/>
                          </w:rPr>
                          <w:t>pts</w:t>
                        </w:r>
                      </w:smartTag>
                      <w:proofErr w:type="spellEnd"/>
                    </w:p>
                  </w:txbxContent>
                </v:textbox>
              </v:shape>
            </w:pict>
          </mc:Fallback>
        </mc:AlternateContent>
      </w:r>
    </w:p>
    <w:p w:rsidR="00714A7B" w:rsidRPr="006A372B" w:rsidRDefault="00780464" w:rsidP="00714A7B">
      <w:pPr>
        <w:spacing w:after="120"/>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4384" behindDoc="0" locked="0" layoutInCell="1" allowOverlap="1">
                <wp:simplePos x="0" y="0"/>
                <wp:positionH relativeFrom="column">
                  <wp:posOffset>1958975</wp:posOffset>
                </wp:positionH>
                <wp:positionV relativeFrom="paragraph">
                  <wp:posOffset>66675</wp:posOffset>
                </wp:positionV>
                <wp:extent cx="1819275" cy="142875"/>
                <wp:effectExtent l="0" t="0" r="3175" b="0"/>
                <wp:wrapNone/>
                <wp:docPr id="5"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42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2738" w:rsidRPr="00AE016A" w:rsidRDefault="00A62738" w:rsidP="00714A7B">
                            <w:pPr>
                              <w:rPr>
                                <w:rFonts w:ascii="Arial" w:hAnsi="Arial" w:cs="Arial"/>
                                <w:sz w:val="16"/>
                                <w:szCs w:val="16"/>
                              </w:rPr>
                            </w:pPr>
                            <w:r w:rsidRPr="00AE016A">
                              <w:rPr>
                                <w:rFonts w:ascii="Arial" w:hAnsi="Arial" w:cs="Arial"/>
                                <w:sz w:val="16"/>
                                <w:szCs w:val="16"/>
                              </w:rPr>
                              <w:t xml:space="preserve">Pontos de extensão: </w:t>
                            </w:r>
                            <w:proofErr w:type="spellStart"/>
                            <w:r w:rsidRPr="00AE016A">
                              <w:rPr>
                                <w:rFonts w:ascii="Arial" w:hAnsi="Arial" w:cs="Arial"/>
                                <w:sz w:val="16"/>
                                <w:szCs w:val="16"/>
                              </w:rPr>
                              <w:t>Verdana</w:t>
                            </w:r>
                            <w:proofErr w:type="spellEnd"/>
                            <w:r w:rsidRPr="00AE016A">
                              <w:rPr>
                                <w:rFonts w:ascii="Arial" w:hAnsi="Arial" w:cs="Arial"/>
                                <w:sz w:val="16"/>
                                <w:szCs w:val="16"/>
                              </w:rPr>
                              <w:t xml:space="preserve"> </w:t>
                            </w:r>
                            <w:smartTag w:uri="urn:schemas-microsoft-com:office:smarttags" w:element="metricconverter">
                              <w:smartTagPr>
                                <w:attr w:name="ProductID" w:val="10 pts"/>
                              </w:smartTagPr>
                              <w:r w:rsidRPr="00AE016A">
                                <w:rPr>
                                  <w:rFonts w:ascii="Arial" w:hAnsi="Arial" w:cs="Arial"/>
                                  <w:sz w:val="16"/>
                                  <w:szCs w:val="16"/>
                                </w:rPr>
                                <w:t xml:space="preserve">10 </w:t>
                              </w:r>
                              <w:proofErr w:type="spellStart"/>
                              <w:r w:rsidRPr="00AE016A">
                                <w:rPr>
                                  <w:rFonts w:ascii="Arial" w:hAnsi="Arial" w:cs="Arial"/>
                                  <w:sz w:val="16"/>
                                  <w:szCs w:val="16"/>
                                </w:rPr>
                                <w:t>pts</w:t>
                              </w:r>
                            </w:smartTag>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29" type="#_x0000_t202" style="position:absolute;left:0;text-align:left;margin-left:154.25pt;margin-top:5.25pt;width:143.25pt;height:1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" stroked="f">
                <v:textbox inset="0,0,0,0">
                  <w:txbxContent>
                    <w:p w:rsidR="00A62738" w:rsidRPr="00AE016A" w:rsidRDefault="00A62738" w:rsidP="00714A7B">
                      <w:pPr>
                        <w:rPr>
                          <w:rFonts w:ascii="Arial" w:hAnsi="Arial" w:cs="Arial"/>
                          <w:sz w:val="16"/>
                          <w:szCs w:val="16"/>
                        </w:rPr>
                      </w:pPr>
                      <w:r w:rsidRPr="00AE016A">
                        <w:rPr>
                          <w:rFonts w:ascii="Arial" w:hAnsi="Arial" w:cs="Arial"/>
                          <w:sz w:val="16"/>
                          <w:szCs w:val="16"/>
                        </w:rPr>
                        <w:t xml:space="preserve">Pontos de extensão: </w:t>
                      </w:r>
                      <w:proofErr w:type="spellStart"/>
                      <w:r w:rsidRPr="00AE016A">
                        <w:rPr>
                          <w:rFonts w:ascii="Arial" w:hAnsi="Arial" w:cs="Arial"/>
                          <w:sz w:val="16"/>
                          <w:szCs w:val="16"/>
                        </w:rPr>
                        <w:t>Verdana</w:t>
                      </w:r>
                      <w:proofErr w:type="spellEnd"/>
                      <w:r w:rsidRPr="00AE016A">
                        <w:rPr>
                          <w:rFonts w:ascii="Arial" w:hAnsi="Arial" w:cs="Arial"/>
                          <w:sz w:val="16"/>
                          <w:szCs w:val="16"/>
                        </w:rPr>
                        <w:t xml:space="preserve"> </w:t>
                      </w:r>
                      <w:smartTag w:uri="urn:schemas-microsoft-com:office:smarttags" w:element="metricconverter">
                        <w:smartTagPr>
                          <w:attr w:name="ProductID" w:val="10 pts"/>
                        </w:smartTagPr>
                        <w:r w:rsidRPr="00AE016A">
                          <w:rPr>
                            <w:rFonts w:ascii="Arial" w:hAnsi="Arial" w:cs="Arial"/>
                            <w:sz w:val="16"/>
                            <w:szCs w:val="16"/>
                          </w:rPr>
                          <w:t xml:space="preserve">10 </w:t>
                        </w:r>
                        <w:proofErr w:type="spellStart"/>
                        <w:r w:rsidRPr="00AE016A">
                          <w:rPr>
                            <w:rFonts w:ascii="Arial" w:hAnsi="Arial" w:cs="Arial"/>
                            <w:sz w:val="16"/>
                            <w:szCs w:val="16"/>
                          </w:rPr>
                          <w:t>pts</w:t>
                        </w:r>
                      </w:smartTag>
                      <w:proofErr w:type="spellEnd"/>
                    </w:p>
                  </w:txbxContent>
                </v:textbox>
              </v:shape>
            </w:pict>
          </mc:Fallback>
        </mc:AlternateContent>
      </w:r>
    </w:p>
    <w:p w:rsidR="00714A7B" w:rsidRPr="006A372B" w:rsidRDefault="00780464" w:rsidP="00714A7B">
      <w:pPr>
        <w:spacing w:after="120"/>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2336" behindDoc="0" locked="0" layoutInCell="1" allowOverlap="1">
                <wp:simplePos x="0" y="0"/>
                <wp:positionH relativeFrom="column">
                  <wp:posOffset>425450</wp:posOffset>
                </wp:positionH>
                <wp:positionV relativeFrom="paragraph">
                  <wp:posOffset>86995</wp:posOffset>
                </wp:positionV>
                <wp:extent cx="1628775" cy="123825"/>
                <wp:effectExtent l="0" t="1270" r="3175" b="0"/>
                <wp:wrapNone/>
                <wp:docPr id="3"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23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2738" w:rsidRPr="00AE016A" w:rsidRDefault="00A62738" w:rsidP="00714A7B">
                            <w:pPr>
                              <w:rPr>
                                <w:rFonts w:ascii="Arial" w:hAnsi="Arial" w:cs="Arial"/>
                                <w:sz w:val="16"/>
                                <w:szCs w:val="16"/>
                              </w:rPr>
                            </w:pPr>
                            <w:r w:rsidRPr="00AE016A">
                              <w:rPr>
                                <w:rFonts w:ascii="Arial" w:hAnsi="Arial" w:cs="Arial"/>
                                <w:sz w:val="16"/>
                                <w:szCs w:val="16"/>
                              </w:rPr>
                              <w:t xml:space="preserve">Número da </w:t>
                            </w:r>
                            <w:proofErr w:type="gramStart"/>
                            <w:r w:rsidRPr="00AE016A">
                              <w:rPr>
                                <w:rFonts w:ascii="Arial" w:hAnsi="Arial" w:cs="Arial"/>
                                <w:sz w:val="16"/>
                                <w:szCs w:val="16"/>
                              </w:rPr>
                              <w:t>figura :</w:t>
                            </w:r>
                            <w:proofErr w:type="gramEnd"/>
                            <w:r w:rsidRPr="00AE016A">
                              <w:rPr>
                                <w:rFonts w:ascii="Arial" w:hAnsi="Arial" w:cs="Arial"/>
                                <w:sz w:val="16"/>
                                <w:szCs w:val="16"/>
                              </w:rPr>
                              <w:t xml:space="preserve"> </w:t>
                            </w:r>
                            <w:proofErr w:type="spellStart"/>
                            <w:r w:rsidRPr="00AE016A">
                              <w:rPr>
                                <w:rFonts w:ascii="Arial" w:hAnsi="Arial" w:cs="Arial"/>
                                <w:sz w:val="16"/>
                                <w:szCs w:val="16"/>
                              </w:rPr>
                              <w:t>Verdana</w:t>
                            </w:r>
                            <w:proofErr w:type="spellEnd"/>
                            <w:r w:rsidRPr="00AE016A">
                              <w:rPr>
                                <w:rFonts w:ascii="Arial" w:hAnsi="Arial" w:cs="Arial"/>
                                <w:sz w:val="16"/>
                                <w:szCs w:val="16"/>
                              </w:rPr>
                              <w:t xml:space="preserve"> </w:t>
                            </w:r>
                            <w:smartTag w:uri="urn:schemas-microsoft-com:office:smarttags" w:element="metricconverter">
                              <w:smartTagPr>
                                <w:attr w:name="ProductID" w:val="10 pts"/>
                              </w:smartTagPr>
                              <w:r w:rsidRPr="00AE016A">
                                <w:rPr>
                                  <w:rFonts w:ascii="Arial" w:hAnsi="Arial" w:cs="Arial"/>
                                  <w:sz w:val="16"/>
                                  <w:szCs w:val="16"/>
                                </w:rPr>
                                <w:t xml:space="preserve">10 </w:t>
                              </w:r>
                              <w:proofErr w:type="spellStart"/>
                              <w:r w:rsidRPr="00AE016A">
                                <w:rPr>
                                  <w:rFonts w:ascii="Arial" w:hAnsi="Arial" w:cs="Arial"/>
                                  <w:sz w:val="16"/>
                                  <w:szCs w:val="16"/>
                                </w:rPr>
                                <w:t>pts</w:t>
                              </w:r>
                            </w:smartTag>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9" o:spid="_x0000_s1030" type="#_x0000_t202" style="position:absolute;left:0;text-align:left;margin-left:33.5pt;margin-top:6.85pt;width:128.25pt;height: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" stroked="f">
                <v:textbox inset="0,0,0,0">
                  <w:txbxContent>
                    <w:p w:rsidR="00A62738" w:rsidRPr="00AE016A" w:rsidRDefault="00A62738" w:rsidP="00714A7B">
                      <w:pPr>
                        <w:rPr>
                          <w:rFonts w:ascii="Arial" w:hAnsi="Arial" w:cs="Arial"/>
                          <w:sz w:val="16"/>
                          <w:szCs w:val="16"/>
                        </w:rPr>
                      </w:pPr>
                      <w:r w:rsidRPr="00AE016A">
                        <w:rPr>
                          <w:rFonts w:ascii="Arial" w:hAnsi="Arial" w:cs="Arial"/>
                          <w:sz w:val="16"/>
                          <w:szCs w:val="16"/>
                        </w:rPr>
                        <w:t xml:space="preserve">Número da </w:t>
                      </w:r>
                      <w:proofErr w:type="gramStart"/>
                      <w:r w:rsidRPr="00AE016A">
                        <w:rPr>
                          <w:rFonts w:ascii="Arial" w:hAnsi="Arial" w:cs="Arial"/>
                          <w:sz w:val="16"/>
                          <w:szCs w:val="16"/>
                        </w:rPr>
                        <w:t>figura :</w:t>
                      </w:r>
                      <w:proofErr w:type="gramEnd"/>
                      <w:r w:rsidRPr="00AE016A">
                        <w:rPr>
                          <w:rFonts w:ascii="Arial" w:hAnsi="Arial" w:cs="Arial"/>
                          <w:sz w:val="16"/>
                          <w:szCs w:val="16"/>
                        </w:rPr>
                        <w:t xml:space="preserve"> </w:t>
                      </w:r>
                      <w:proofErr w:type="spellStart"/>
                      <w:r w:rsidRPr="00AE016A">
                        <w:rPr>
                          <w:rFonts w:ascii="Arial" w:hAnsi="Arial" w:cs="Arial"/>
                          <w:sz w:val="16"/>
                          <w:szCs w:val="16"/>
                        </w:rPr>
                        <w:t>Verdana</w:t>
                      </w:r>
                      <w:proofErr w:type="spellEnd"/>
                      <w:r w:rsidRPr="00AE016A">
                        <w:rPr>
                          <w:rFonts w:ascii="Arial" w:hAnsi="Arial" w:cs="Arial"/>
                          <w:sz w:val="16"/>
                          <w:szCs w:val="16"/>
                        </w:rPr>
                        <w:t xml:space="preserve"> </w:t>
                      </w:r>
                      <w:smartTag w:uri="urn:schemas-microsoft-com:office:smarttags" w:element="metricconverter">
                        <w:smartTagPr>
                          <w:attr w:name="ProductID" w:val="10 pts"/>
                        </w:smartTagPr>
                        <w:r w:rsidRPr="00AE016A">
                          <w:rPr>
                            <w:rFonts w:ascii="Arial" w:hAnsi="Arial" w:cs="Arial"/>
                            <w:sz w:val="16"/>
                            <w:szCs w:val="16"/>
                          </w:rPr>
                          <w:t xml:space="preserve">10 </w:t>
                        </w:r>
                        <w:proofErr w:type="spellStart"/>
                        <w:r w:rsidRPr="00AE016A">
                          <w:rPr>
                            <w:rFonts w:ascii="Arial" w:hAnsi="Arial" w:cs="Arial"/>
                            <w:sz w:val="16"/>
                            <w:szCs w:val="16"/>
                          </w:rPr>
                          <w:t>pts</w:t>
                        </w:r>
                      </w:smartTag>
                      <w:proofErr w:type="spellEnd"/>
                    </w:p>
                  </w:txbxContent>
                </v:textbox>
              </v:shape>
            </w:pict>
          </mc:Fallback>
        </mc:AlternateContent>
      </w:r>
    </w:p>
    <w:p w:rsidR="00714A7B" w:rsidRPr="006A372B" w:rsidRDefault="00714A7B" w:rsidP="00714A7B">
      <w:pPr>
        <w:spacing w:after="120"/>
        <w:jc w:val="both"/>
        <w:rPr>
          <w:rFonts w:ascii="Arial" w:hAnsi="Arial" w:cs="Arial"/>
          <w:sz w:val="22"/>
          <w:szCs w:val="22"/>
        </w:rPr>
      </w:pPr>
    </w:p>
    <w:p w:rsidR="00714A7B" w:rsidRDefault="00714A7B" w:rsidP="00A62738">
      <w:pPr>
        <w:pStyle w:val="Corpodetexto"/>
      </w:pPr>
      <w:r w:rsidRPr="006A372B">
        <w:lastRenderedPageBreak/>
        <w:t xml:space="preserve">Caso a legenda descritiva da figura requeria mais de uma linha para definição, deve-se adotar uma formatação do parágrafo do tipo recuo especial de deslocamento a </w:t>
      </w:r>
      <w:smartTag w:uri="urn:schemas-microsoft-com:office:smarttags" w:element="metricconverter">
        <w:smartTagPr>
          <w:attr w:name="ProductID" w:val="1 cm"/>
        </w:smartTagPr>
        <w:r w:rsidRPr="006A372B">
          <w:t>1 cm</w:t>
        </w:r>
      </w:smartTag>
      <w:r w:rsidRPr="006A372B">
        <w:t xml:space="preserve"> da margem esquerda a partir da segunda linha como mostrado exemplo abaixo:</w:t>
      </w:r>
    </w:p>
    <w:p w:rsidR="00F62920" w:rsidRPr="006A372B" w:rsidRDefault="00F62920" w:rsidP="00A62738">
      <w:pPr>
        <w:pStyle w:val="Corpodetexto"/>
      </w:pPr>
    </w:p>
    <w:p w:rsidR="00714A7B" w:rsidRPr="00F62920" w:rsidRDefault="00714A7B" w:rsidP="00714A7B">
      <w:pPr>
        <w:tabs>
          <w:tab w:val="left" w:pos="567"/>
          <w:tab w:val="right" w:leader="dot" w:pos="9071"/>
        </w:tabs>
        <w:ind w:left="567" w:hanging="567"/>
        <w:jc w:val="both"/>
        <w:rPr>
          <w:rFonts w:ascii="Arial" w:hAnsi="Arial" w:cs="Arial"/>
          <w:sz w:val="22"/>
          <w:szCs w:val="22"/>
        </w:rPr>
      </w:pPr>
      <w:r w:rsidRPr="00F62920">
        <w:rPr>
          <w:rFonts w:ascii="Arial" w:hAnsi="Arial" w:cs="Arial"/>
          <w:sz w:val="22"/>
          <w:szCs w:val="22"/>
        </w:rPr>
        <w:t>1.1</w:t>
      </w:r>
      <w:r w:rsidRPr="00F62920">
        <w:rPr>
          <w:rFonts w:ascii="Arial" w:hAnsi="Arial" w:cs="Arial"/>
          <w:sz w:val="22"/>
          <w:szCs w:val="22"/>
        </w:rPr>
        <w:tab/>
        <w:t xml:space="preserve">Legenda explicativa da figura 1.1 continuação continuação continuação continuação continuação continuação continuação continuação continuação continuação continuação continuação continuação continuação continuação  </w:t>
      </w:r>
      <w:r w:rsidRPr="00F62920">
        <w:rPr>
          <w:rFonts w:ascii="Arial" w:hAnsi="Arial" w:cs="Arial"/>
          <w:sz w:val="22"/>
          <w:szCs w:val="22"/>
        </w:rPr>
        <w:tab/>
        <w:t>1</w:t>
      </w:r>
    </w:p>
    <w:p w:rsidR="00714A7B" w:rsidRPr="006A372B" w:rsidRDefault="00714A7B" w:rsidP="00714A7B">
      <w:pPr>
        <w:tabs>
          <w:tab w:val="left" w:pos="567"/>
          <w:tab w:val="right" w:leader="dot" w:pos="9071"/>
        </w:tabs>
        <w:ind w:left="567" w:hanging="567"/>
        <w:jc w:val="both"/>
        <w:rPr>
          <w:rFonts w:ascii="Arial" w:hAnsi="Arial" w:cs="Arial"/>
          <w:sz w:val="20"/>
          <w:szCs w:val="20"/>
        </w:rPr>
      </w:pPr>
    </w:p>
    <w:p w:rsidR="00714A7B" w:rsidRPr="006A372B" w:rsidRDefault="00714A7B" w:rsidP="00714A7B">
      <w:pPr>
        <w:pStyle w:val="Ttulo2"/>
        <w:spacing w:before="600" w:after="240"/>
        <w:rPr>
          <w:iCs w:val="0"/>
          <w:sz w:val="24"/>
          <w:szCs w:val="24"/>
        </w:rPr>
      </w:pPr>
      <w:bookmarkStart w:id="30" w:name="_Toc105201347"/>
      <w:r w:rsidRPr="006A372B">
        <w:rPr>
          <w:iCs w:val="0"/>
          <w:sz w:val="24"/>
          <w:szCs w:val="24"/>
        </w:rPr>
        <w:t>2.7</w:t>
      </w:r>
      <w:r w:rsidRPr="006A372B">
        <w:rPr>
          <w:iCs w:val="0"/>
          <w:sz w:val="24"/>
          <w:szCs w:val="24"/>
        </w:rPr>
        <w:tab/>
        <w:t>LISTA DE TABELAS</w:t>
      </w:r>
      <w:bookmarkEnd w:id="30"/>
    </w:p>
    <w:p w:rsidR="00714A7B" w:rsidRPr="006A372B" w:rsidRDefault="00714A7B" w:rsidP="00A62738">
      <w:pPr>
        <w:pStyle w:val="Corpodetexto"/>
      </w:pPr>
      <w:r w:rsidRPr="006A372B">
        <w:t>A Lista de Tabelas apresenta o conjunto de tabelas empregadas no trabalho, com a descrição das mesmas como mostrado em cada legenda.</w:t>
      </w:r>
    </w:p>
    <w:p w:rsidR="00714A7B" w:rsidRPr="006A372B" w:rsidRDefault="00714A7B" w:rsidP="00A62738">
      <w:pPr>
        <w:pStyle w:val="Corpodetexto"/>
      </w:pPr>
      <w:r w:rsidRPr="006A372B">
        <w:t xml:space="preserve">A Lista de Figuras deve começar numa nova página, logo após a última página da Lista de Figuras, no alto da qual deve-se escrever a palavra “LISTA DE TABELAS” em maiúsculas, alinhada a direita, usando a fonte </w:t>
      </w:r>
      <w:r w:rsidR="00EC4F06">
        <w:t xml:space="preserve">Arial com </w:t>
      </w:r>
      <w:smartTag w:uri="urn:schemas-microsoft-com:office:smarttags" w:element="metricconverter">
        <w:smartTagPr>
          <w:attr w:name="ProductID" w:val="16 pts"/>
        </w:smartTagPr>
        <w:r w:rsidR="00EC4F06">
          <w:t>16</w:t>
        </w:r>
        <w:r w:rsidRPr="006A372B">
          <w:t xml:space="preserve"> pts</w:t>
        </w:r>
      </w:smartTag>
      <w:r w:rsidRPr="006A372B">
        <w:t xml:space="preserve">. Um espaçamento de </w:t>
      </w:r>
      <w:smartTag w:uri="urn:schemas-microsoft-com:office:smarttags" w:element="metricconverter">
        <w:smartTagPr>
          <w:attr w:name="ProductID" w:val="30 pts"/>
        </w:smartTagPr>
        <w:r w:rsidRPr="006A372B">
          <w:t>30 pts</w:t>
        </w:r>
      </w:smartTag>
      <w:r w:rsidRPr="006A372B">
        <w:t xml:space="preserve"> deve ser usado abaixo da palavra “LISTA DE TABELAS”, a partir de onde se inicia descrição das diferentes figuras usados no trabalho, usando formatação idêntica a descrita para a Lista de Figuras.</w:t>
      </w:r>
    </w:p>
    <w:p w:rsidR="00714A7B" w:rsidRPr="006A372B" w:rsidRDefault="00714A7B" w:rsidP="00714A7B">
      <w:pPr>
        <w:pStyle w:val="Ttulo2"/>
        <w:spacing w:before="600" w:after="240"/>
        <w:rPr>
          <w:iCs w:val="0"/>
          <w:sz w:val="24"/>
          <w:szCs w:val="24"/>
        </w:rPr>
      </w:pPr>
      <w:bookmarkStart w:id="31" w:name="_Toc46218007"/>
      <w:bookmarkStart w:id="32" w:name="_Toc105201348"/>
      <w:r w:rsidRPr="006A372B">
        <w:rPr>
          <w:iCs w:val="0"/>
          <w:sz w:val="24"/>
          <w:szCs w:val="24"/>
        </w:rPr>
        <w:t>2.8</w:t>
      </w:r>
      <w:r w:rsidRPr="006A372B">
        <w:rPr>
          <w:iCs w:val="0"/>
          <w:sz w:val="24"/>
          <w:szCs w:val="24"/>
        </w:rPr>
        <w:tab/>
        <w:t>LISTA DE SÍMBOLOS</w:t>
      </w:r>
      <w:bookmarkEnd w:id="31"/>
      <w:bookmarkEnd w:id="32"/>
    </w:p>
    <w:p w:rsidR="00714A7B" w:rsidRPr="006A372B" w:rsidRDefault="00714A7B" w:rsidP="00A62738">
      <w:pPr>
        <w:pStyle w:val="Corpodetexto"/>
      </w:pPr>
      <w:r w:rsidRPr="006A372B">
        <w:t>A Lista de Símbolos consiste da descrição dos símbolos empregados ao longo do trabalho, bem como das abreviaturas representando o significado de sentenças, siglas de organizações, etc.</w:t>
      </w:r>
    </w:p>
    <w:p w:rsidR="00714A7B" w:rsidRPr="006A372B" w:rsidRDefault="00714A7B" w:rsidP="00A62738">
      <w:pPr>
        <w:pStyle w:val="Corpodetexto"/>
      </w:pPr>
      <w:r w:rsidRPr="006A372B">
        <w:t xml:space="preserve">A Lista de Símbolos deve começar numa nova página, logo após a página com a Lista de Tabelas. No alto da página deve-se escrever a palavra “LISTA DE SIMBOLOS” em maiúsculas, alinhada a direita, usando a fonte </w:t>
      </w:r>
      <w:r w:rsidR="00EC4F06">
        <w:t xml:space="preserve">Arial </w:t>
      </w:r>
      <w:r w:rsidRPr="006A372B">
        <w:t xml:space="preserve">com </w:t>
      </w:r>
      <w:smartTag w:uri="urn:schemas-microsoft-com:office:smarttags" w:element="metricconverter">
        <w:smartTagPr>
          <w:attr w:name="ProductID" w:val="16 pts"/>
        </w:smartTagPr>
        <w:r w:rsidR="00EC4F06">
          <w:t>16</w:t>
        </w:r>
        <w:r w:rsidRPr="006A372B">
          <w:t xml:space="preserve"> pts</w:t>
        </w:r>
      </w:smartTag>
      <w:r w:rsidRPr="006A372B">
        <w:t xml:space="preserve">. Um espaçamento de </w:t>
      </w:r>
      <w:smartTag w:uri="urn:schemas-microsoft-com:office:smarttags" w:element="metricconverter">
        <w:smartTagPr>
          <w:attr w:name="ProductID" w:val="30 pts"/>
        </w:smartTagPr>
        <w:r w:rsidRPr="006A372B">
          <w:t>30 pts</w:t>
        </w:r>
      </w:smartTag>
      <w:r w:rsidRPr="006A372B">
        <w:t xml:space="preserve"> deve ser usado abaixo da palavra “LISTA DE SIMBOLOS”, a partir de onde se inicia descrição dos diferentes símbolos usados no trabalho, de acordo com uma classificação em grupos dependendo do tipo de símbolo representado. As seguintes denominações de grupos devem ser consideradas nesta ordem:</w:t>
      </w:r>
    </w:p>
    <w:p w:rsidR="00714A7B" w:rsidRPr="006A372B" w:rsidRDefault="00714A7B" w:rsidP="00714A7B">
      <w:pPr>
        <w:numPr>
          <w:ilvl w:val="0"/>
          <w:numId w:val="32"/>
        </w:numPr>
        <w:jc w:val="both"/>
        <w:rPr>
          <w:rFonts w:ascii="Arial" w:hAnsi="Arial" w:cs="Arial"/>
          <w:sz w:val="22"/>
          <w:szCs w:val="22"/>
        </w:rPr>
      </w:pPr>
      <w:r w:rsidRPr="006A372B">
        <w:rPr>
          <w:rFonts w:ascii="Arial" w:hAnsi="Arial" w:cs="Arial"/>
          <w:sz w:val="22"/>
          <w:szCs w:val="22"/>
        </w:rPr>
        <w:t>Símbolos Latinos;</w:t>
      </w:r>
    </w:p>
    <w:p w:rsidR="00714A7B" w:rsidRPr="006A372B" w:rsidRDefault="00714A7B" w:rsidP="00714A7B">
      <w:pPr>
        <w:numPr>
          <w:ilvl w:val="0"/>
          <w:numId w:val="32"/>
        </w:numPr>
        <w:jc w:val="both"/>
        <w:rPr>
          <w:rFonts w:ascii="Arial" w:hAnsi="Arial" w:cs="Arial"/>
          <w:sz w:val="22"/>
          <w:szCs w:val="22"/>
        </w:rPr>
      </w:pPr>
      <w:r w:rsidRPr="006A372B">
        <w:rPr>
          <w:rFonts w:ascii="Arial" w:hAnsi="Arial" w:cs="Arial"/>
          <w:sz w:val="22"/>
          <w:szCs w:val="22"/>
        </w:rPr>
        <w:t>Símbolos Gregos;</w:t>
      </w:r>
    </w:p>
    <w:p w:rsidR="00714A7B" w:rsidRPr="006A372B" w:rsidRDefault="00714A7B" w:rsidP="00714A7B">
      <w:pPr>
        <w:numPr>
          <w:ilvl w:val="0"/>
          <w:numId w:val="32"/>
        </w:numPr>
        <w:jc w:val="both"/>
        <w:rPr>
          <w:rFonts w:ascii="Arial" w:hAnsi="Arial" w:cs="Arial"/>
          <w:sz w:val="22"/>
          <w:szCs w:val="22"/>
        </w:rPr>
      </w:pPr>
      <w:r w:rsidRPr="006A372B">
        <w:rPr>
          <w:rFonts w:ascii="Arial" w:hAnsi="Arial" w:cs="Arial"/>
          <w:sz w:val="22"/>
          <w:szCs w:val="22"/>
        </w:rPr>
        <w:t>Subscritos;</w:t>
      </w:r>
    </w:p>
    <w:p w:rsidR="00714A7B" w:rsidRPr="006A372B" w:rsidRDefault="00714A7B" w:rsidP="00714A7B">
      <w:pPr>
        <w:numPr>
          <w:ilvl w:val="0"/>
          <w:numId w:val="32"/>
        </w:numPr>
        <w:jc w:val="both"/>
        <w:rPr>
          <w:rFonts w:ascii="Arial" w:hAnsi="Arial" w:cs="Arial"/>
          <w:sz w:val="22"/>
          <w:szCs w:val="22"/>
        </w:rPr>
      </w:pPr>
      <w:r w:rsidRPr="006A372B">
        <w:rPr>
          <w:rFonts w:ascii="Arial" w:hAnsi="Arial" w:cs="Arial"/>
          <w:sz w:val="22"/>
          <w:szCs w:val="22"/>
        </w:rPr>
        <w:t>Sobrescritos;</w:t>
      </w:r>
    </w:p>
    <w:p w:rsidR="00714A7B" w:rsidRPr="006A372B" w:rsidRDefault="00714A7B" w:rsidP="00714A7B">
      <w:pPr>
        <w:numPr>
          <w:ilvl w:val="0"/>
          <w:numId w:val="32"/>
        </w:numPr>
        <w:jc w:val="both"/>
        <w:rPr>
          <w:rFonts w:ascii="Arial" w:hAnsi="Arial" w:cs="Arial"/>
          <w:sz w:val="22"/>
          <w:szCs w:val="22"/>
        </w:rPr>
      </w:pPr>
      <w:r w:rsidRPr="006A372B">
        <w:rPr>
          <w:rFonts w:ascii="Arial" w:hAnsi="Arial" w:cs="Arial"/>
          <w:sz w:val="22"/>
          <w:szCs w:val="22"/>
        </w:rPr>
        <w:t>Números Adimensionais;</w:t>
      </w:r>
    </w:p>
    <w:p w:rsidR="00714A7B" w:rsidRPr="006A372B" w:rsidRDefault="00714A7B" w:rsidP="00714A7B">
      <w:pPr>
        <w:numPr>
          <w:ilvl w:val="0"/>
          <w:numId w:val="32"/>
        </w:numPr>
        <w:spacing w:after="120"/>
        <w:ind w:left="714" w:hanging="357"/>
        <w:jc w:val="both"/>
        <w:rPr>
          <w:rFonts w:ascii="Arial" w:hAnsi="Arial" w:cs="Arial"/>
          <w:sz w:val="22"/>
          <w:szCs w:val="22"/>
        </w:rPr>
      </w:pPr>
      <w:r w:rsidRPr="006A372B">
        <w:rPr>
          <w:rFonts w:ascii="Arial" w:hAnsi="Arial" w:cs="Arial"/>
          <w:sz w:val="22"/>
          <w:szCs w:val="22"/>
        </w:rPr>
        <w:t>Abreviaturas.</w:t>
      </w:r>
    </w:p>
    <w:p w:rsidR="00714A7B" w:rsidRPr="006A372B" w:rsidRDefault="00714A7B" w:rsidP="00A62738">
      <w:pPr>
        <w:pStyle w:val="Corpodetexto"/>
      </w:pPr>
      <w:r w:rsidRPr="006A372B">
        <w:t xml:space="preserve">Após a menção “LISTA DE SÍMBOLOS” no alto da página segue-se a denominação do primeiro grupo (“Símbolos Latinos”) alinhada a esquerda, na fonte Arial com </w:t>
      </w:r>
      <w:smartTag w:uri="urn:schemas-microsoft-com:office:smarttags" w:element="metricconverter">
        <w:smartTagPr>
          <w:attr w:name="ProductID" w:val="12 pts"/>
        </w:smartTagPr>
        <w:r w:rsidRPr="006A372B">
          <w:t>12 pts</w:t>
        </w:r>
      </w:smartTag>
      <w:r w:rsidRPr="006A372B">
        <w:t xml:space="preserve">, em </w:t>
      </w:r>
      <w:r w:rsidRPr="006A372B">
        <w:lastRenderedPageBreak/>
        <w:t xml:space="preserve">negrito, com espaçamento superior de 18pts e inferior </w:t>
      </w:r>
      <w:smartTag w:uri="urn:schemas-microsoft-com:office:smarttags" w:element="metricconverter">
        <w:smartTagPr>
          <w:attr w:name="ProductID" w:val="6 pts"/>
        </w:smartTagPr>
        <w:r w:rsidRPr="006A372B">
          <w:t>6 pts</w:t>
        </w:r>
      </w:smartTag>
      <w:r w:rsidRPr="006A372B">
        <w:t>. Os símbolos desse primeiro grupo são então descritos, seguindo a ordenação alfabética, aplicada primeiramente para as letras maiúsculas e em seguida para as letras minúsculas. Para cada linha ini</w:t>
      </w:r>
      <w:r w:rsidR="00EC4F06">
        <w:t xml:space="preserve">cia-se pelo símbolo no formato Arial, </w:t>
      </w:r>
      <w:r w:rsidRPr="006A372B">
        <w:t xml:space="preserve">itálico, com </w:t>
      </w:r>
      <w:smartTag w:uri="urn:schemas-microsoft-com:office:smarttags" w:element="metricconverter">
        <w:smartTagPr>
          <w:attr w:name="ProductID" w:val="12 pts"/>
        </w:smartTagPr>
        <w:r w:rsidRPr="006A372B">
          <w:t>12 pts</w:t>
        </w:r>
      </w:smartTag>
      <w:r w:rsidRPr="006A372B">
        <w:t xml:space="preserve">, seguida pela descrição do símbolo (a qual se inicia numa tabulação </w:t>
      </w:r>
      <w:smartTag w:uri="urn:schemas-microsoft-com:office:smarttags" w:element="metricconverter">
        <w:smartTagPr>
          <w:attr w:name="ProductID" w:val="2 cm"/>
        </w:smartTagPr>
        <w:r w:rsidRPr="006A372B">
          <w:t>2 cm</w:t>
        </w:r>
      </w:smartTag>
      <w:r w:rsidRPr="006A372B">
        <w:t xml:space="preserve"> a direita da margem esquerda) no formato </w:t>
      </w:r>
      <w:r w:rsidR="00EC4F06">
        <w:t xml:space="preserve"> Arial c</w:t>
      </w:r>
      <w:r w:rsidRPr="006A372B">
        <w:t xml:space="preserve">om </w:t>
      </w:r>
      <w:smartTag w:uri="urn:schemas-microsoft-com:office:smarttags" w:element="metricconverter">
        <w:smartTagPr>
          <w:attr w:name="ProductID" w:val="12 pts"/>
        </w:smartTagPr>
        <w:r w:rsidRPr="006A372B">
          <w:t>12 pts</w:t>
        </w:r>
      </w:smartTag>
      <w:r w:rsidRPr="006A372B">
        <w:t xml:space="preserve"> seguido da unidade física do símbolo entre colchetes alinhada a direita no mesmo formato. Na seqüência são apresentados os demais grupos de símbolos seguindo a mesma formatação.</w:t>
      </w:r>
    </w:p>
    <w:p w:rsidR="00714A7B" w:rsidRPr="006A372B" w:rsidRDefault="00714A7B" w:rsidP="00A62738">
      <w:pPr>
        <w:pStyle w:val="Corpodetexto"/>
      </w:pPr>
      <w:r w:rsidRPr="006A372B">
        <w:t xml:space="preserve">A lista de símbolos dispensa a citação do significado das diferentes variáveis ao longo do trabalho. Contudo, em determinadas circunstancias um ou outro símbolo poderá ser descrito ao longo do relatório para maior clareza. </w:t>
      </w:r>
    </w:p>
    <w:p w:rsidR="00714A7B" w:rsidRPr="006A372B" w:rsidRDefault="00714A7B" w:rsidP="00A62738">
      <w:pPr>
        <w:pStyle w:val="Corpodetexto"/>
      </w:pPr>
      <w:r w:rsidRPr="006A372B">
        <w:t>Caso o símbolo exposto represente alguma grandeza física dimensional, após a descrição do mesmo deverá ser incluída sua unidade de acordo com o SI (Sistema Internacional de Unidades).</w:t>
      </w:r>
    </w:p>
    <w:p w:rsidR="00714A7B" w:rsidRPr="006A372B" w:rsidRDefault="00714A7B" w:rsidP="00A62738">
      <w:pPr>
        <w:pStyle w:val="Corpodetexto"/>
      </w:pPr>
    </w:p>
    <w:p w:rsidR="00F62920" w:rsidRDefault="006A372B" w:rsidP="00F62920">
      <w:pPr>
        <w:pStyle w:val="TituloCapitulo"/>
        <w:spacing w:before="0"/>
        <w:rPr>
          <w:iCs w:val="0"/>
          <w:sz w:val="36"/>
          <w:szCs w:val="36"/>
        </w:rPr>
      </w:pPr>
      <w:r>
        <w:br w:type="page"/>
      </w:r>
      <w:r w:rsidR="00F62920" w:rsidRPr="006A372B">
        <w:rPr>
          <w:iCs w:val="0"/>
          <w:sz w:val="36"/>
          <w:szCs w:val="36"/>
        </w:rPr>
        <w:lastRenderedPageBreak/>
        <w:t>3 ELEMENTOS DO TEXTO</w:t>
      </w:r>
    </w:p>
    <w:p w:rsidR="006A372B" w:rsidRPr="006A372B" w:rsidRDefault="00EC4F06" w:rsidP="006A372B">
      <w:pPr>
        <w:pStyle w:val="TituloCapitulo"/>
        <w:spacing w:before="0" w:after="0" w:line="360" w:lineRule="auto"/>
        <w:jc w:val="both"/>
        <w:rPr>
          <w:b w:val="0"/>
          <w:iCs w:val="0"/>
          <w:sz w:val="24"/>
          <w:szCs w:val="24"/>
        </w:rPr>
      </w:pPr>
      <w:r>
        <w:rPr>
          <w:b w:val="0"/>
          <w:sz w:val="24"/>
          <w:szCs w:val="24"/>
        </w:rPr>
        <w:tab/>
      </w:r>
      <w:r w:rsidR="006A372B" w:rsidRPr="006A372B">
        <w:rPr>
          <w:b w:val="0"/>
          <w:sz w:val="24"/>
          <w:szCs w:val="24"/>
        </w:rPr>
        <w:t>Os três elementos do texto (introdução, desenvolvimento e conclusões) são considerados elementos essenciais do trabalho. Cada um deles tem função específica e bem definida</w:t>
      </w:r>
    </w:p>
    <w:p w:rsidR="00714A7B" w:rsidRPr="006A372B" w:rsidRDefault="00714A7B" w:rsidP="00714A7B">
      <w:pPr>
        <w:pStyle w:val="Ttulo2"/>
        <w:spacing w:before="480" w:after="240"/>
        <w:rPr>
          <w:sz w:val="24"/>
          <w:szCs w:val="24"/>
        </w:rPr>
      </w:pPr>
      <w:bookmarkStart w:id="33" w:name="_Toc105201350"/>
      <w:r w:rsidRPr="006A372B">
        <w:rPr>
          <w:sz w:val="24"/>
          <w:szCs w:val="24"/>
        </w:rPr>
        <w:t>3.1</w:t>
      </w:r>
      <w:r w:rsidRPr="006A372B">
        <w:rPr>
          <w:sz w:val="24"/>
          <w:szCs w:val="24"/>
        </w:rPr>
        <w:tab/>
        <w:t>ASPECTOS GERAIS</w:t>
      </w:r>
      <w:bookmarkEnd w:id="33"/>
    </w:p>
    <w:p w:rsidR="00714A7B" w:rsidRPr="006A372B" w:rsidRDefault="00714A7B" w:rsidP="00A62738">
      <w:pPr>
        <w:pStyle w:val="Corpodetexto"/>
      </w:pPr>
      <w:r w:rsidRPr="006A372B">
        <w:t>A Introdução</w:t>
      </w:r>
      <w:r w:rsidR="00EC4F06">
        <w:t xml:space="preserve">, </w:t>
      </w:r>
      <w:r w:rsidRPr="006A372B">
        <w:t xml:space="preserve">o </w:t>
      </w:r>
      <w:r w:rsidR="00EC4F06">
        <w:t xml:space="preserve">Desenvolvimento e as Conclusões </w:t>
      </w:r>
      <w:r w:rsidRPr="006A372B">
        <w:t>são os três elementos essenciais do trabalho. Cada um deles tem função específica e bem definida. Dessas três seções, a única que admite subseções é o Desenvolvimento</w:t>
      </w:r>
      <w:r w:rsidR="00EC4F06">
        <w:t xml:space="preserve">. </w:t>
      </w:r>
      <w:r w:rsidRPr="006A372B">
        <w:t xml:space="preserve">Este capitulo apresenta considerações acerca da formatação </w:t>
      </w:r>
      <w:r w:rsidR="00EC4F06">
        <w:t xml:space="preserve">destes elementos. No corpo do texto deve-se </w:t>
      </w:r>
      <w:r w:rsidRPr="006A372B">
        <w:t>usar fonte “</w:t>
      </w:r>
      <w:r w:rsidR="00EC4F06">
        <w:t>Arial” de 1</w:t>
      </w:r>
      <w:r w:rsidRPr="006A372B">
        <w:t>1 pontos, com parágrafos justificados entre margens e espaçamento entre linhas</w:t>
      </w:r>
      <w:r w:rsidR="00EC4F06">
        <w:t xml:space="preserve"> de 1,5</w:t>
      </w:r>
      <w:r w:rsidRPr="006A372B">
        <w:t xml:space="preserve">, deixando um espaçamento de 6 pontos após cada parágrafo. </w:t>
      </w:r>
    </w:p>
    <w:p w:rsidR="00714A7B" w:rsidRPr="006A372B" w:rsidRDefault="00714A7B" w:rsidP="00714A7B">
      <w:pPr>
        <w:pStyle w:val="Ttulo2"/>
        <w:spacing w:before="480" w:after="240"/>
        <w:rPr>
          <w:sz w:val="24"/>
          <w:szCs w:val="24"/>
        </w:rPr>
      </w:pPr>
      <w:bookmarkStart w:id="34" w:name="_Toc105201351"/>
      <w:r w:rsidRPr="006A372B">
        <w:rPr>
          <w:sz w:val="24"/>
          <w:szCs w:val="24"/>
        </w:rPr>
        <w:t>3.2</w:t>
      </w:r>
      <w:r w:rsidRPr="006A372B">
        <w:rPr>
          <w:sz w:val="24"/>
          <w:szCs w:val="24"/>
        </w:rPr>
        <w:tab/>
        <w:t>CORPO DO TEXTO</w:t>
      </w:r>
      <w:bookmarkEnd w:id="34"/>
    </w:p>
    <w:p w:rsidR="00714A7B" w:rsidRPr="006A372B" w:rsidRDefault="00714A7B" w:rsidP="00A62738">
      <w:pPr>
        <w:pStyle w:val="Corpodetexto"/>
      </w:pPr>
      <w:r w:rsidRPr="006A372B">
        <w:t>O corpo do texto deve usar fonte “</w:t>
      </w:r>
      <w:r w:rsidR="00EC4F06">
        <w:t>Arial”</w:t>
      </w:r>
      <w:r w:rsidRPr="006A372B">
        <w:t xml:space="preserve"> de 11 pontos, com parágrafos justificados entre margens</w:t>
      </w:r>
      <w:r w:rsidR="00ED5365" w:rsidRPr="006A372B">
        <w:t xml:space="preserve">, com identação de </w:t>
      </w:r>
      <w:smartTag w:uri="urn:schemas-microsoft-com:office:smarttags" w:element="metricconverter">
        <w:smartTagPr>
          <w:attr w:name="ProductID" w:val="0,6 cm"/>
        </w:smartTagPr>
        <w:r w:rsidR="00ED5365" w:rsidRPr="006A372B">
          <w:t>0,6 cm</w:t>
        </w:r>
      </w:smartTag>
      <w:r w:rsidR="00ED5365" w:rsidRPr="006A372B">
        <w:t xml:space="preserve"> na primeira linha </w:t>
      </w:r>
      <w:r w:rsidRPr="006A372B">
        <w:t xml:space="preserve">e espaçamento </w:t>
      </w:r>
      <w:r w:rsidR="00ED5365" w:rsidRPr="006A372B">
        <w:t xml:space="preserve">de 1,5 </w:t>
      </w:r>
      <w:r w:rsidRPr="006A372B">
        <w:t xml:space="preserve">entre linhas, deixando um espaçamento de 6 pontos após cada parágrafo. </w:t>
      </w:r>
    </w:p>
    <w:p w:rsidR="00714A7B" w:rsidRPr="006A372B" w:rsidRDefault="00714A7B" w:rsidP="00A62738">
      <w:pPr>
        <w:pStyle w:val="Corpodetexto"/>
      </w:pPr>
      <w:r w:rsidRPr="006A372B">
        <w:t>O estilo de redação deve atentar a boa prática da linguagem técnica. Para a terminologia metrological usar o Vocabulário Internacional de Termos Fundamentais e Gerais de Metrologia (</w:t>
      </w:r>
      <w:r w:rsidR="002435D4" w:rsidRPr="006A372B">
        <w:t>INMETRO,</w:t>
      </w:r>
      <w:r w:rsidRPr="006A372B">
        <w:t xml:space="preserve"> 2003). </w:t>
      </w:r>
    </w:p>
    <w:p w:rsidR="00714A7B" w:rsidRPr="006A372B" w:rsidRDefault="00714A7B" w:rsidP="00A62738">
      <w:pPr>
        <w:pStyle w:val="Corpodetexto"/>
      </w:pPr>
      <w:r w:rsidRPr="006A372B">
        <w:t xml:space="preserve">Grandezas dimensionais devem ser apresentadas em unidades consistentes com o Sistema Internacional de Unidades  (SI). Outras unidades podem ser usadas como unidades secundárias entre </w:t>
      </w:r>
      <w:r w:rsidR="00EC4F06" w:rsidRPr="006A372B">
        <w:t>parênteses</w:t>
      </w:r>
      <w:r w:rsidRPr="006A372B">
        <w:t xml:space="preserve"> se necessário. Exceções são relacionadas a unidades não-SI usadas como identificadores comerciais como pro exemplo “disquete de 3½ polegadas”. </w:t>
      </w:r>
    </w:p>
    <w:p w:rsidR="00714A7B" w:rsidRPr="006A372B" w:rsidRDefault="00714A7B" w:rsidP="00A62738">
      <w:pPr>
        <w:pStyle w:val="Corpodetexto"/>
      </w:pPr>
      <w:r w:rsidRPr="006A372B">
        <w:t xml:space="preserve">Na apresentação de números ao longo do texto usar </w:t>
      </w:r>
      <w:r w:rsidR="00EC4F06" w:rsidRPr="006A372B">
        <w:t>vírgula</w:t>
      </w:r>
      <w:r w:rsidRPr="006A372B">
        <w:t xml:space="preserve"> para separar a parte decimal de um número. Resultados experimentais devem ser apresentados com sua respectiva incerteza de medição.</w:t>
      </w:r>
    </w:p>
    <w:p w:rsidR="00714A7B" w:rsidRPr="006A372B" w:rsidRDefault="00714A7B" w:rsidP="00714A7B">
      <w:pPr>
        <w:pStyle w:val="Ttulo2"/>
        <w:spacing w:before="600" w:after="240"/>
        <w:rPr>
          <w:sz w:val="24"/>
          <w:szCs w:val="24"/>
        </w:rPr>
      </w:pPr>
      <w:bookmarkStart w:id="35" w:name="_Toc105201352"/>
      <w:r w:rsidRPr="006A372B">
        <w:rPr>
          <w:sz w:val="24"/>
          <w:szCs w:val="24"/>
        </w:rPr>
        <w:t>3.4</w:t>
      </w:r>
      <w:r w:rsidRPr="006A372B">
        <w:rPr>
          <w:sz w:val="24"/>
          <w:szCs w:val="24"/>
        </w:rPr>
        <w:tab/>
        <w:t>TÍTULOS DE CAPÍTULOS E SEÇÕES</w:t>
      </w:r>
      <w:bookmarkEnd w:id="35"/>
    </w:p>
    <w:p w:rsidR="00714A7B" w:rsidRPr="006A372B" w:rsidRDefault="00714A7B" w:rsidP="00A62738">
      <w:pPr>
        <w:pStyle w:val="Corpodetexto"/>
      </w:pPr>
      <w:r w:rsidRPr="006A372B">
        <w:t xml:space="preserve">Os títulos de capítulos devem ser escritos em letras maiúsculas usando a fonte Arial com </w:t>
      </w:r>
      <w:smartTag w:uri="urn:schemas-microsoft-com:office:smarttags" w:element="metricconverter">
        <w:smartTagPr>
          <w:attr w:name="ProductID" w:val="18 pts"/>
        </w:smartTagPr>
        <w:r w:rsidRPr="006A372B">
          <w:t>18 pts</w:t>
        </w:r>
      </w:smartTag>
      <w:r w:rsidRPr="006A372B">
        <w:t xml:space="preserve">, em negrito e alinhados </w:t>
      </w:r>
      <w:r w:rsidR="00EC4F06">
        <w:t xml:space="preserve">à </w:t>
      </w:r>
      <w:r w:rsidRPr="006A372B">
        <w:t>direita. Após a linha do titulo do cap</w:t>
      </w:r>
      <w:r w:rsidR="005E670D">
        <w:t>í</w:t>
      </w:r>
      <w:r w:rsidRPr="006A372B">
        <w:t>tulo deve-se deixar um espaçamento posterior (inferior) de 18pts para o texto que segue que apresenta um resumo do conteúdo do capítulo.</w:t>
      </w:r>
    </w:p>
    <w:p w:rsidR="00714A7B" w:rsidRPr="006A372B" w:rsidRDefault="00714A7B" w:rsidP="00A62738">
      <w:pPr>
        <w:pStyle w:val="Corpodetexto"/>
      </w:pPr>
      <w:r w:rsidRPr="006A372B">
        <w:lastRenderedPageBreak/>
        <w:t>Para os títulos de seções, usar fonte “Arial” de 12 pts em negrito, alinhada a direita, com espaçamentos anterior (acima) de 30 pts e posterior (abaixo) de 12 pts. Os títulos de seções devem ser numerados na forma “X.Y”, sendo “X” o número do capitulo no qual a seção se insere e “Y” o número da seção no respectivo capitulo. O titulo descritivo da seção deve ser redigido em letras maiúsculas iniciando 1 cm após a numeração da seção (usar uma marca de tabulação adequada).</w:t>
      </w:r>
    </w:p>
    <w:p w:rsidR="00714A7B" w:rsidRPr="006A372B" w:rsidRDefault="00714A7B" w:rsidP="00714A7B">
      <w:pPr>
        <w:pStyle w:val="Ttulo2"/>
        <w:spacing w:before="480" w:after="240"/>
        <w:rPr>
          <w:sz w:val="24"/>
          <w:szCs w:val="24"/>
        </w:rPr>
      </w:pPr>
      <w:bookmarkStart w:id="36" w:name="_Toc105201353"/>
      <w:r w:rsidRPr="006A372B">
        <w:rPr>
          <w:sz w:val="24"/>
          <w:szCs w:val="24"/>
        </w:rPr>
        <w:t>3.5</w:t>
      </w:r>
      <w:r w:rsidRPr="006A372B">
        <w:rPr>
          <w:sz w:val="24"/>
          <w:szCs w:val="24"/>
        </w:rPr>
        <w:tab/>
        <w:t>TITULOS DE SUB-SEÇÕES</w:t>
      </w:r>
      <w:bookmarkEnd w:id="36"/>
    </w:p>
    <w:p w:rsidR="00714A7B" w:rsidRPr="006A372B" w:rsidRDefault="00714A7B" w:rsidP="00A62738">
      <w:pPr>
        <w:pStyle w:val="Corpodetexto"/>
      </w:pPr>
      <w:r w:rsidRPr="006A372B">
        <w:t xml:space="preserve">Os títulos de sub-seções devem ser redigidos usando a fonte “Arial” de </w:t>
      </w:r>
      <w:smartTag w:uri="urn:schemas-microsoft-com:office:smarttags" w:element="metricconverter">
        <w:smartTagPr>
          <w:attr w:name="ProductID" w:val="12 pts"/>
        </w:smartTagPr>
        <w:r w:rsidRPr="006A372B">
          <w:t>12 pts</w:t>
        </w:r>
      </w:smartTag>
      <w:r w:rsidRPr="006A372B">
        <w:t xml:space="preserve"> em negrito, alinhada a direita, com espaçamentos anterior (acima) de </w:t>
      </w:r>
      <w:smartTag w:uri="urn:schemas-microsoft-com:office:smarttags" w:element="metricconverter">
        <w:smartTagPr>
          <w:attr w:name="ProductID" w:val="18 pts"/>
        </w:smartTagPr>
        <w:r w:rsidRPr="006A372B">
          <w:t>18 pts</w:t>
        </w:r>
      </w:smartTag>
      <w:r w:rsidRPr="006A372B">
        <w:t xml:space="preserve"> e posterior (abaixo) de </w:t>
      </w:r>
      <w:smartTag w:uri="urn:schemas-microsoft-com:office:smarttags" w:element="metricconverter">
        <w:smartTagPr>
          <w:attr w:name="ProductID" w:val="6 pts"/>
        </w:smartTagPr>
        <w:r w:rsidRPr="006A372B">
          <w:t>6 pts</w:t>
        </w:r>
      </w:smartTag>
      <w:r w:rsidRPr="006A372B">
        <w:t>. Os títulos de su</w:t>
      </w:r>
      <w:r w:rsidR="005E670D">
        <w:t>b</w:t>
      </w:r>
      <w:r w:rsidRPr="006A372B">
        <w:t xml:space="preserve">-seções devem ser numerados na forma “X.Y.Z”, sendo “X” o número do capitulo no qual a seção se insere e “Y” o número da seção no respectivo capitulo e “Z” o numero que identifica a sub-seção. O titulo descritivo da seção deve iniciar com letra maiúscula sendo todas as demais palavras escritas em minúsculas iniciando </w:t>
      </w:r>
      <w:smartTag w:uri="urn:schemas-microsoft-com:office:smarttags" w:element="metricconverter">
        <w:smartTagPr>
          <w:attr w:name="ProductID" w:val="1 cm"/>
        </w:smartTagPr>
        <w:r w:rsidRPr="006A372B">
          <w:t>1 cm</w:t>
        </w:r>
      </w:smartTag>
      <w:r w:rsidRPr="006A372B">
        <w:t xml:space="preserve"> após a numeração da seção (usar uma marca de tabulação adequada).</w:t>
      </w:r>
    </w:p>
    <w:p w:rsidR="00714A7B" w:rsidRPr="006A372B" w:rsidRDefault="00714A7B" w:rsidP="00A62738">
      <w:pPr>
        <w:pStyle w:val="Corpodetexto"/>
      </w:pPr>
      <w:r w:rsidRPr="006A372B">
        <w:t>Recomenda-se evitar a inserção de sub-seções de sub-seções, isto é subseções numeradas na forma “X.Y.Z.W”.</w:t>
      </w:r>
    </w:p>
    <w:p w:rsidR="00714A7B" w:rsidRPr="006A372B" w:rsidRDefault="00714A7B" w:rsidP="00714A7B">
      <w:pPr>
        <w:pStyle w:val="Ttulo2"/>
        <w:spacing w:before="600" w:after="360"/>
        <w:rPr>
          <w:sz w:val="24"/>
          <w:szCs w:val="24"/>
        </w:rPr>
      </w:pPr>
      <w:bookmarkStart w:id="37" w:name="_Toc105201354"/>
      <w:r w:rsidRPr="006A372B">
        <w:rPr>
          <w:sz w:val="24"/>
          <w:szCs w:val="24"/>
        </w:rPr>
        <w:t>3.6</w:t>
      </w:r>
      <w:r w:rsidRPr="006A372B">
        <w:rPr>
          <w:sz w:val="24"/>
          <w:szCs w:val="24"/>
        </w:rPr>
        <w:tab/>
        <w:t>NOTAS DE RODAPÉ</w:t>
      </w:r>
      <w:bookmarkEnd w:id="37"/>
    </w:p>
    <w:p w:rsidR="00714A7B" w:rsidRPr="006A372B" w:rsidRDefault="00714A7B" w:rsidP="00A62738">
      <w:pPr>
        <w:pStyle w:val="Corpodetexto"/>
      </w:pPr>
      <w:r w:rsidRPr="006A372B">
        <w:t>Notas eventualmente necessárias devem ser numeradas de forma seqüencial ao longo do texto no formato 1, 2, 3, .., sendo posicionadas no rodapé de cada página na qual a nota é utilizada.</w:t>
      </w:r>
    </w:p>
    <w:p w:rsidR="00714A7B" w:rsidRPr="006A372B" w:rsidRDefault="00714A7B" w:rsidP="00714A7B">
      <w:pPr>
        <w:pStyle w:val="Ttulo2"/>
        <w:spacing w:before="600" w:after="240"/>
        <w:rPr>
          <w:sz w:val="24"/>
          <w:szCs w:val="24"/>
        </w:rPr>
      </w:pPr>
      <w:bookmarkStart w:id="38" w:name="_Toc105201355"/>
      <w:r w:rsidRPr="006A372B">
        <w:rPr>
          <w:sz w:val="24"/>
          <w:szCs w:val="24"/>
        </w:rPr>
        <w:t>3.7</w:t>
      </w:r>
      <w:r w:rsidRPr="006A372B">
        <w:rPr>
          <w:sz w:val="24"/>
          <w:szCs w:val="24"/>
        </w:rPr>
        <w:tab/>
        <w:t>EQUAÇÕES</w:t>
      </w:r>
      <w:bookmarkEnd w:id="38"/>
    </w:p>
    <w:p w:rsidR="00714A7B" w:rsidRPr="006A372B" w:rsidRDefault="00714A7B" w:rsidP="00A62738">
      <w:pPr>
        <w:pStyle w:val="Corpodetexto"/>
      </w:pPr>
      <w:r w:rsidRPr="006A372B">
        <w:t xml:space="preserve">Equações matemáticas devem ser numeradas seqüencialmente e alinhadas a esquerda com recuo de </w:t>
      </w:r>
      <w:smartTag w:uri="urn:schemas-microsoft-com:office:smarttags" w:element="metricconverter">
        <w:smartTagPr>
          <w:attr w:name="ProductID" w:val="0,6 cm"/>
        </w:smartTagPr>
        <w:r w:rsidRPr="006A372B">
          <w:t>0,6 cm</w:t>
        </w:r>
      </w:smartTag>
      <w:r w:rsidRPr="006A372B">
        <w:t xml:space="preserve">. Usar numerais arábicos entre parênteses, alinhado a direita, no formato </w:t>
      </w:r>
      <w:r w:rsidR="005E670D">
        <w:t xml:space="preserve">Arial de </w:t>
      </w:r>
      <w:smartTag w:uri="urn:schemas-microsoft-com:office:smarttags" w:element="metricconverter">
        <w:smartTagPr>
          <w:attr w:name="ProductID" w:val="11 pts"/>
        </w:smartTagPr>
        <w:r w:rsidR="005E670D">
          <w:t xml:space="preserve">11 </w:t>
        </w:r>
        <w:r w:rsidRPr="006A372B">
          <w:t>pts</w:t>
        </w:r>
      </w:smartTag>
      <w:r w:rsidRPr="006A372B">
        <w:t>. para numerar</w:t>
      </w:r>
      <w:r w:rsidR="005E670D">
        <w:t xml:space="preserve"> </w:t>
      </w:r>
      <w:r w:rsidRPr="006A372B">
        <w:t>as equações como mostrado na Eq. 1</w:t>
      </w:r>
      <w:r w:rsidR="00F62920">
        <w:t>.</w:t>
      </w:r>
    </w:p>
    <w:p w:rsidR="00714A7B" w:rsidRPr="006A372B" w:rsidRDefault="00ED5365" w:rsidP="00A62738">
      <w:pPr>
        <w:pStyle w:val="Corpodetexto"/>
      </w:pPr>
      <w:r w:rsidRPr="006A372B">
        <w:t>R</w:t>
      </w:r>
      <w:r w:rsidR="00714A7B" w:rsidRPr="006A372B">
        <w:t>eferências a equações no corpo do texto deve</w:t>
      </w:r>
      <w:r w:rsidRPr="006A372B">
        <w:t>m</w:t>
      </w:r>
      <w:r w:rsidR="00714A7B" w:rsidRPr="006A372B">
        <w:t xml:space="preserve"> ser feita</w:t>
      </w:r>
      <w:r w:rsidRPr="006A372B">
        <w:t>s</w:t>
      </w:r>
      <w:r w:rsidR="00714A7B" w:rsidRPr="006A372B">
        <w:t xml:space="preserve"> como “Eq. </w:t>
      </w:r>
      <w:smartTag w:uri="urn:schemas-microsoft-com:office:smarttags" w:element="metricconverter">
        <w:smartTagPr>
          <w:attr w:name="ProductID" w:val="1”"/>
        </w:smartTagPr>
        <w:r w:rsidR="00714A7B" w:rsidRPr="006A372B">
          <w:t>1”</w:t>
        </w:r>
      </w:smartTag>
      <w:r w:rsidR="00714A7B" w:rsidRPr="006A372B">
        <w:t xml:space="preserve"> quando no meio</w:t>
      </w:r>
      <w:r w:rsidR="00F62920">
        <w:t xml:space="preserve"> de uma frase ou como “Equação </w:t>
      </w:r>
      <w:smartTag w:uri="urn:schemas-microsoft-com:office:smarttags" w:element="metricconverter">
        <w:smartTagPr>
          <w:attr w:name="ProductID" w:val="1”"/>
        </w:smartTagPr>
        <w:r w:rsidR="00714A7B" w:rsidRPr="006A372B">
          <w:t>1”</w:t>
        </w:r>
      </w:smartTag>
      <w:r w:rsidR="00714A7B" w:rsidRPr="006A372B">
        <w:t xml:space="preserve"> quando no inicio de uma sentença. Um espaçamento de 11 pontos deve ser deixado acima, abaixo e entre equações subseqüentes.</w:t>
      </w:r>
    </w:p>
    <w:p w:rsidR="00714A7B" w:rsidRPr="006A372B" w:rsidRDefault="00714A7B" w:rsidP="00A62738">
      <w:pPr>
        <w:pStyle w:val="Corpodetexto"/>
      </w:pPr>
      <w:r w:rsidRPr="006A372B">
        <w:t xml:space="preserve">Para uma apresentação compacta das equações </w:t>
      </w:r>
      <w:r w:rsidR="00F62920" w:rsidRPr="006A372B">
        <w:t>devem-se</w:t>
      </w:r>
      <w:r w:rsidRPr="006A372B">
        <w:t xml:space="preserve"> usar os símbolos e expressões matemátic</w:t>
      </w:r>
      <w:r w:rsidR="00F62920">
        <w:t>a</w:t>
      </w:r>
      <w:r w:rsidRPr="006A372B">
        <w:t>s mais adequados e parênteses para evitar ambigüidades em denominadores. Os símbolos usados nas equações citados no texto devem apresentar exatamente a mesma formatação usada nas equações.</w:t>
      </w:r>
    </w:p>
    <w:p w:rsidR="008771F9" w:rsidRPr="006A372B" w:rsidRDefault="008771F9" w:rsidP="008771F9">
      <w:pPr>
        <w:pStyle w:val="SectionBody"/>
        <w:ind w:firstLine="0"/>
        <w:rPr>
          <w:rFonts w:ascii="Arial" w:hAnsi="Arial" w:cs="Arial"/>
          <w:sz w:val="22"/>
          <w:szCs w:val="22"/>
          <w:lang w:val="pt-BR"/>
        </w:rPr>
      </w:pPr>
    </w:p>
    <w:p w:rsidR="00ED5365" w:rsidRPr="006A372B" w:rsidRDefault="005E670D" w:rsidP="00A62738">
      <w:pPr>
        <w:pStyle w:val="Corpodetexto"/>
      </w:pPr>
      <w:r w:rsidRPr="005E670D">
        <w:rPr>
          <w:position w:val="-22"/>
        </w:rPr>
        <w:object w:dxaOrig="2140" w:dyaOrig="620">
          <v:shape id="_x0000_i1026" type="#_x0000_t75" style="width:107.45pt;height:30.6pt" o:ole="">
            <v:imagedata r:id="rId13" o:title=""/>
          </v:shape>
          <o:OLEObject Type="Embed" ProgID="Equation.3" ShapeID="_x0000_i1026" DrawAspect="Content" ObjectID="_1448871619" r:id="rId14"/>
        </w:object>
      </w:r>
      <w:r>
        <w:tab/>
      </w:r>
      <w:r>
        <w:tab/>
      </w:r>
      <w:r>
        <w:tab/>
      </w:r>
      <w:r>
        <w:tab/>
      </w:r>
      <w:r>
        <w:tab/>
      </w:r>
      <w:r>
        <w:tab/>
      </w:r>
      <w:r>
        <w:tab/>
      </w:r>
      <w:r>
        <w:tab/>
      </w:r>
      <w:r>
        <w:tab/>
        <w:t>(1)</w:t>
      </w:r>
    </w:p>
    <w:p w:rsidR="00714A7B" w:rsidRPr="006A372B" w:rsidRDefault="00714A7B" w:rsidP="00A62738">
      <w:pPr>
        <w:pStyle w:val="Corpodetexto"/>
      </w:pPr>
      <w:r w:rsidRPr="006A372B">
        <w:t>O significado de todos os símbolos mostrados nas equações deve ser apresentado na lista de símbolos no inicio do trabalho, embora, em certas circunst</w:t>
      </w:r>
      <w:r w:rsidR="005E670D">
        <w:t>â</w:t>
      </w:r>
      <w:r w:rsidRPr="006A372B">
        <w:t>ncias o autor possa para maior clareza descrever o significado de certos símbolos no corpo do texto, logo após a equação.</w:t>
      </w:r>
    </w:p>
    <w:p w:rsidR="00714A7B" w:rsidRPr="006A372B" w:rsidRDefault="00714A7B" w:rsidP="00714A7B">
      <w:pPr>
        <w:pStyle w:val="Ttulo2"/>
        <w:spacing w:before="600" w:after="240"/>
        <w:rPr>
          <w:sz w:val="24"/>
          <w:szCs w:val="24"/>
        </w:rPr>
      </w:pPr>
      <w:bookmarkStart w:id="39" w:name="_Toc105201356"/>
      <w:r w:rsidRPr="006A372B">
        <w:rPr>
          <w:sz w:val="24"/>
          <w:szCs w:val="24"/>
        </w:rPr>
        <w:t>3.8</w:t>
      </w:r>
      <w:r w:rsidRPr="006A372B">
        <w:rPr>
          <w:sz w:val="24"/>
          <w:szCs w:val="24"/>
        </w:rPr>
        <w:tab/>
        <w:t>FIGURAS E GRÁFICOS</w:t>
      </w:r>
      <w:bookmarkEnd w:id="39"/>
    </w:p>
    <w:p w:rsidR="00714A7B" w:rsidRPr="006A372B" w:rsidRDefault="00714A7B" w:rsidP="00A62738">
      <w:pPr>
        <w:pStyle w:val="Corpodetexto"/>
      </w:pPr>
      <w:r w:rsidRPr="006A372B">
        <w:t xml:space="preserve">As figuras devem ser centradas entre margens e identificadas por uma legenda </w:t>
      </w:r>
      <w:r w:rsidR="005E670D">
        <w:t xml:space="preserve">centralizada como </w:t>
      </w:r>
      <w:r w:rsidRPr="006A372B">
        <w:t xml:space="preserve">mostrado na Fig. </w:t>
      </w:r>
      <w:r w:rsidR="001A45CB">
        <w:t>3.1</w:t>
      </w:r>
      <w:r w:rsidRPr="006A372B">
        <w:t>. O tamanho das fontes empregadas nos rótulos e anotações usadas nas figuras deve ser compatível com o usado no corpo do texto. Rótulos e anotações devem estar em português, com todas as grandezas mostradas em unidades do SI</w:t>
      </w:r>
      <w:r w:rsidR="008771F9" w:rsidRPr="006A372B">
        <w:t xml:space="preserve"> (Sistema Internacional de unidades)</w:t>
      </w:r>
      <w:r w:rsidRPr="006A372B">
        <w:t>.</w:t>
      </w:r>
    </w:p>
    <w:p w:rsidR="00714A7B" w:rsidRPr="006A372B" w:rsidRDefault="00714A7B" w:rsidP="00A62738">
      <w:pPr>
        <w:pStyle w:val="Corpodetexto"/>
      </w:pPr>
      <w:r w:rsidRPr="006A372B">
        <w:t>Todas as figuras, gráficos e fotografias devem ser numeradas e referidas no corpo do texto adotando uma numeração seqüencial de identificação</w:t>
      </w:r>
      <w:r w:rsidR="00395319">
        <w:t xml:space="preserve"> por capítulo</w:t>
      </w:r>
      <w:r w:rsidRPr="006A372B">
        <w:t>. As figuras e gráficos devem ser claras e com qualidade adequada para eventual reprodução posterior tanto em cores quanto em preto-e-branco</w:t>
      </w:r>
    </w:p>
    <w:p w:rsidR="00714A7B" w:rsidRPr="006A372B" w:rsidRDefault="00714A7B" w:rsidP="00A62738">
      <w:pPr>
        <w:pStyle w:val="Corpodetexto"/>
      </w:pPr>
      <w:r w:rsidRPr="006A372B">
        <w:t xml:space="preserve">As abscissas e ordenadas de todos os gráficos devem ser rotuladas com seus respectivos títulos em português seguida da unidade no SI que caracteriza a grandes entre colchetes. </w:t>
      </w:r>
    </w:p>
    <w:p w:rsidR="00714A7B" w:rsidRPr="006A372B" w:rsidRDefault="00714A7B" w:rsidP="00A62738">
      <w:pPr>
        <w:pStyle w:val="Corpodetexto"/>
      </w:pPr>
      <w:r w:rsidRPr="006A372B">
        <w:t xml:space="preserve">A referência explícita no texto à uma figura deve ser feita como “Fig. </w:t>
      </w:r>
      <w:smartTag w:uri="urn:schemas-microsoft-com:office:smarttags" w:element="metricconverter">
        <w:smartTagPr>
          <w:attr w:name="ProductID" w:val="3.1”"/>
        </w:smartTagPr>
        <w:r w:rsidR="00395319">
          <w:t>3.</w:t>
        </w:r>
        <w:r w:rsidRPr="006A372B">
          <w:t>1”</w:t>
        </w:r>
      </w:smartTag>
      <w:r w:rsidRPr="006A372B">
        <w:t xml:space="preserve"> quando no meio de uma frase ou como “Figura </w:t>
      </w:r>
      <w:smartTag w:uri="urn:schemas-microsoft-com:office:smarttags" w:element="metricconverter">
        <w:smartTagPr>
          <w:attr w:name="ProductID" w:val="3.1”"/>
        </w:smartTagPr>
        <w:r w:rsidR="00395319">
          <w:t>3.</w:t>
        </w:r>
        <w:r w:rsidRPr="006A372B">
          <w:t>1”</w:t>
        </w:r>
      </w:smartTag>
      <w:r w:rsidRPr="006A372B">
        <w:t xml:space="preserve"> quando no início da mesma.</w:t>
      </w:r>
      <w:r w:rsidR="00F62920">
        <w:t xml:space="preserve"> Referência</w:t>
      </w:r>
      <w:r w:rsidR="00395319">
        <w:t>s</w:t>
      </w:r>
      <w:r w:rsidR="00F62920">
        <w:t xml:space="preserve"> implícitas devem ser colocadas entre parênteses. Ex: </w:t>
      </w:r>
      <w:r w:rsidR="00F62920" w:rsidRPr="006A372B">
        <w:t xml:space="preserve">Verificou-se uma forte dependência entre as variáveis citadas (Fig. </w:t>
      </w:r>
      <w:r w:rsidR="00395319">
        <w:t>3.</w:t>
      </w:r>
      <w:r w:rsidR="00F62920" w:rsidRPr="006A372B">
        <w:t>1)</w:t>
      </w:r>
      <w:r w:rsidR="00F62920">
        <w:t xml:space="preserve">. </w:t>
      </w:r>
      <w:r w:rsidRPr="006A372B">
        <w:t>Para referências a mais de uma figura as mesmas regras devem ser aplicadas usando-se o plural adequadamente.</w:t>
      </w:r>
      <w:r w:rsidR="00F62920">
        <w:t xml:space="preserve"> </w:t>
      </w:r>
      <w:r w:rsidRPr="006A372B">
        <w:t>Exemplos:</w:t>
      </w:r>
    </w:p>
    <w:p w:rsidR="00714A7B" w:rsidRPr="006A372B" w:rsidRDefault="00714A7B" w:rsidP="00D80252">
      <w:pPr>
        <w:pStyle w:val="SectionBody"/>
        <w:numPr>
          <w:ilvl w:val="0"/>
          <w:numId w:val="33"/>
        </w:numPr>
        <w:spacing w:line="360" w:lineRule="auto"/>
        <w:ind w:left="714" w:hanging="357"/>
        <w:rPr>
          <w:rFonts w:ascii="Arial" w:hAnsi="Arial" w:cs="Arial"/>
          <w:sz w:val="22"/>
          <w:szCs w:val="22"/>
          <w:lang w:val="pt-BR"/>
        </w:rPr>
      </w:pPr>
      <w:r w:rsidRPr="006A372B">
        <w:rPr>
          <w:rFonts w:ascii="Arial" w:hAnsi="Arial" w:cs="Arial"/>
          <w:sz w:val="22"/>
          <w:szCs w:val="22"/>
          <w:lang w:val="pt-BR"/>
        </w:rPr>
        <w:t xml:space="preserve">“Após os ensaios experimentais, foram obtidos os resultados mostrados na Fig. </w:t>
      </w:r>
      <w:r w:rsidR="00395319">
        <w:rPr>
          <w:rFonts w:ascii="Arial" w:hAnsi="Arial" w:cs="Arial"/>
          <w:sz w:val="22"/>
          <w:szCs w:val="22"/>
          <w:lang w:val="pt-BR"/>
        </w:rPr>
        <w:t>3.</w:t>
      </w:r>
      <w:r w:rsidRPr="006A372B">
        <w:rPr>
          <w:rFonts w:ascii="Arial" w:hAnsi="Arial" w:cs="Arial"/>
          <w:sz w:val="22"/>
          <w:szCs w:val="22"/>
          <w:lang w:val="pt-BR"/>
        </w:rPr>
        <w:t>1, que ...”</w:t>
      </w:r>
    </w:p>
    <w:p w:rsidR="00714A7B" w:rsidRPr="006A372B" w:rsidRDefault="00714A7B" w:rsidP="00D80252">
      <w:pPr>
        <w:pStyle w:val="SectionBody"/>
        <w:numPr>
          <w:ilvl w:val="0"/>
          <w:numId w:val="33"/>
        </w:numPr>
        <w:spacing w:line="360" w:lineRule="auto"/>
        <w:ind w:left="714" w:hanging="357"/>
        <w:rPr>
          <w:rFonts w:ascii="Arial" w:hAnsi="Arial" w:cs="Arial"/>
          <w:sz w:val="22"/>
          <w:szCs w:val="22"/>
          <w:lang w:val="pt-BR"/>
        </w:rPr>
      </w:pPr>
      <w:r w:rsidRPr="006A372B">
        <w:rPr>
          <w:rFonts w:ascii="Arial" w:hAnsi="Arial" w:cs="Arial"/>
          <w:sz w:val="22"/>
          <w:szCs w:val="22"/>
          <w:lang w:val="pt-BR"/>
        </w:rPr>
        <w:t xml:space="preserve">“A Figura </w:t>
      </w:r>
      <w:r w:rsidR="00395319">
        <w:rPr>
          <w:rFonts w:ascii="Arial" w:hAnsi="Arial" w:cs="Arial"/>
          <w:sz w:val="22"/>
          <w:szCs w:val="22"/>
          <w:lang w:val="pt-BR"/>
        </w:rPr>
        <w:t>3.</w:t>
      </w:r>
      <w:r w:rsidRPr="006A372B">
        <w:rPr>
          <w:rFonts w:ascii="Arial" w:hAnsi="Arial" w:cs="Arial"/>
          <w:sz w:val="22"/>
          <w:szCs w:val="22"/>
          <w:lang w:val="pt-BR"/>
        </w:rPr>
        <w:t>1 apresenta os resultados obtidos, onde pode-se observar que ...”</w:t>
      </w:r>
    </w:p>
    <w:p w:rsidR="00714A7B" w:rsidRPr="006A372B" w:rsidRDefault="00714A7B" w:rsidP="00D80252">
      <w:pPr>
        <w:pStyle w:val="SectionBody"/>
        <w:numPr>
          <w:ilvl w:val="0"/>
          <w:numId w:val="33"/>
        </w:numPr>
        <w:spacing w:line="360" w:lineRule="auto"/>
        <w:ind w:left="714" w:hanging="357"/>
        <w:rPr>
          <w:rFonts w:ascii="Arial" w:hAnsi="Arial" w:cs="Arial"/>
          <w:sz w:val="22"/>
          <w:szCs w:val="22"/>
          <w:lang w:val="pt-BR"/>
        </w:rPr>
      </w:pPr>
      <w:r w:rsidRPr="006A372B">
        <w:rPr>
          <w:rFonts w:ascii="Arial" w:hAnsi="Arial" w:cs="Arial"/>
          <w:sz w:val="22"/>
          <w:szCs w:val="22"/>
          <w:lang w:val="pt-BR"/>
        </w:rPr>
        <w:t xml:space="preserve">“As Figuras </w:t>
      </w:r>
      <w:smartTag w:uri="urn:schemas-microsoft-com:office:smarttags" w:element="metricconverter">
        <w:smartTagPr>
          <w:attr w:name="ProductID" w:val="3.1 a"/>
        </w:smartTagPr>
        <w:r w:rsidR="00395319">
          <w:rPr>
            <w:rFonts w:ascii="Arial" w:hAnsi="Arial" w:cs="Arial"/>
            <w:sz w:val="22"/>
            <w:szCs w:val="22"/>
            <w:lang w:val="pt-BR"/>
          </w:rPr>
          <w:t>3</w:t>
        </w:r>
        <w:ins w:id="40" w:author="Edson Paulo da Silva" w:date="2007-05-23T15:04:00Z">
          <w:r w:rsidR="00395319">
            <w:rPr>
              <w:rFonts w:ascii="Arial" w:hAnsi="Arial" w:cs="Arial"/>
              <w:sz w:val="22"/>
              <w:szCs w:val="22"/>
              <w:lang w:val="pt-BR"/>
            </w:rPr>
            <w:t>.</w:t>
          </w:r>
        </w:ins>
        <w:r w:rsidRPr="006A372B">
          <w:rPr>
            <w:rFonts w:ascii="Arial" w:hAnsi="Arial" w:cs="Arial"/>
            <w:sz w:val="22"/>
            <w:szCs w:val="22"/>
            <w:lang w:val="pt-BR"/>
          </w:rPr>
          <w:t>1 a</w:t>
        </w:r>
      </w:smartTag>
      <w:r w:rsidRPr="006A372B">
        <w:rPr>
          <w:rFonts w:ascii="Arial" w:hAnsi="Arial" w:cs="Arial"/>
          <w:sz w:val="22"/>
          <w:szCs w:val="22"/>
          <w:lang w:val="pt-BR"/>
        </w:rPr>
        <w:t xml:space="preserve"> 3</w:t>
      </w:r>
      <w:r w:rsidR="00395319">
        <w:rPr>
          <w:rFonts w:ascii="Arial" w:hAnsi="Arial" w:cs="Arial"/>
          <w:sz w:val="22"/>
          <w:szCs w:val="22"/>
          <w:lang w:val="pt-BR"/>
        </w:rPr>
        <w:t>.3</w:t>
      </w:r>
      <w:r w:rsidRPr="006A372B">
        <w:rPr>
          <w:rFonts w:ascii="Arial" w:hAnsi="Arial" w:cs="Arial"/>
          <w:sz w:val="22"/>
          <w:szCs w:val="22"/>
          <w:lang w:val="pt-BR"/>
        </w:rPr>
        <w:t xml:space="preserve"> apresentam os resultados obtidos, ...”</w:t>
      </w:r>
    </w:p>
    <w:p w:rsidR="00714A7B" w:rsidRPr="006A372B" w:rsidRDefault="00714A7B" w:rsidP="00D80252">
      <w:pPr>
        <w:pStyle w:val="SectionBody"/>
        <w:numPr>
          <w:ilvl w:val="0"/>
          <w:numId w:val="33"/>
        </w:numPr>
        <w:spacing w:after="120" w:line="360" w:lineRule="auto"/>
        <w:rPr>
          <w:rFonts w:ascii="Arial" w:hAnsi="Arial" w:cs="Arial"/>
          <w:sz w:val="22"/>
          <w:szCs w:val="22"/>
          <w:lang w:val="pt-BR"/>
        </w:rPr>
      </w:pPr>
      <w:r w:rsidRPr="006A372B">
        <w:rPr>
          <w:rFonts w:ascii="Arial" w:hAnsi="Arial" w:cs="Arial"/>
          <w:sz w:val="22"/>
          <w:szCs w:val="22"/>
          <w:lang w:val="pt-BR"/>
        </w:rPr>
        <w:t xml:space="preserve">“Verificou-se uma forte dependência entre as variáveis citadas (Fig. </w:t>
      </w:r>
      <w:r w:rsidR="00395319">
        <w:rPr>
          <w:rFonts w:ascii="Arial" w:hAnsi="Arial" w:cs="Arial"/>
          <w:sz w:val="22"/>
          <w:szCs w:val="22"/>
          <w:lang w:val="pt-BR"/>
        </w:rPr>
        <w:t>3.</w:t>
      </w:r>
      <w:r w:rsidRPr="006A372B">
        <w:rPr>
          <w:rFonts w:ascii="Arial" w:hAnsi="Arial" w:cs="Arial"/>
          <w:sz w:val="22"/>
          <w:szCs w:val="22"/>
          <w:lang w:val="pt-BR"/>
        </w:rPr>
        <w:t xml:space="preserve">1), comprovando ...” </w:t>
      </w:r>
    </w:p>
    <w:p w:rsidR="00714A7B" w:rsidRPr="006A372B" w:rsidRDefault="00714A7B" w:rsidP="00A62738">
      <w:pPr>
        <w:pStyle w:val="Corpodetexto"/>
      </w:pPr>
      <w:r w:rsidRPr="006A372B">
        <w:t>Cada figura deve ser posicionada o mais próxim</w:t>
      </w:r>
      <w:r w:rsidR="008771F9" w:rsidRPr="006A372B">
        <w:t>a</w:t>
      </w:r>
      <w:r w:rsidRPr="006A372B">
        <w:t xml:space="preserve"> possível da primeira citação feita à mesma no texto, imediatamente após o parágrafo no qual é feita </w:t>
      </w:r>
      <w:r w:rsidR="008771F9" w:rsidRPr="006A372B">
        <w:t>tal</w:t>
      </w:r>
      <w:r w:rsidRPr="006A372B">
        <w:t xml:space="preserve"> citação, se possível, na mesma página.</w:t>
      </w:r>
    </w:p>
    <w:p w:rsidR="00714A7B" w:rsidRPr="006A372B" w:rsidRDefault="00714A7B" w:rsidP="00714A7B">
      <w:pPr>
        <w:pStyle w:val="FigureCaption"/>
        <w:rPr>
          <w:rFonts w:ascii="Arial" w:hAnsi="Arial" w:cs="Arial"/>
          <w:color w:val="FF0000"/>
          <w:sz w:val="22"/>
          <w:szCs w:val="22"/>
          <w:lang w:val="pt-BR"/>
        </w:rPr>
      </w:pPr>
      <w:r w:rsidRPr="006A372B">
        <w:rPr>
          <w:rFonts w:ascii="Arial" w:hAnsi="Arial" w:cs="Arial"/>
          <w:i/>
          <w:color w:val="FF0000"/>
          <w:sz w:val="22"/>
          <w:szCs w:val="22"/>
          <w:lang w:val="pt-BR"/>
        </w:rPr>
        <w:t>(espaço simples, 11pts)</w:t>
      </w:r>
    </w:p>
    <w:p w:rsidR="00714A7B" w:rsidRPr="00A62738" w:rsidRDefault="00780464" w:rsidP="005E670D">
      <w:pPr>
        <w:pStyle w:val="FigureCaption"/>
        <w:jc w:val="center"/>
        <w:rPr>
          <w:rFonts w:ascii="Arial" w:hAnsi="Arial" w:cs="Arial"/>
          <w:sz w:val="22"/>
          <w:szCs w:val="22"/>
          <w:lang w:val="pt-BR"/>
        </w:rPr>
      </w:pPr>
      <w:r>
        <w:rPr>
          <w:rFonts w:ascii="Arial" w:hAnsi="Arial" w:cs="Arial"/>
          <w:noProof/>
          <w:sz w:val="22"/>
          <w:szCs w:val="22"/>
          <w:lang w:val="pt-BR" w:eastAsia="pt-BR"/>
        </w:rPr>
        <w:lastRenderedPageBreak/>
        <mc:AlternateContent>
          <mc:Choice Requires="wps">
            <w:drawing>
              <wp:anchor distT="0" distB="0" distL="114300" distR="114300" simplePos="0" relativeHeight="251653120" behindDoc="0" locked="0" layoutInCell="0" allowOverlap="1">
                <wp:simplePos x="0" y="0"/>
                <wp:positionH relativeFrom="column">
                  <wp:posOffset>1291590</wp:posOffset>
                </wp:positionH>
                <wp:positionV relativeFrom="paragraph">
                  <wp:posOffset>-80010</wp:posOffset>
                </wp:positionV>
                <wp:extent cx="3574415" cy="2758440"/>
                <wp:effectExtent l="0" t="0" r="2540" b="0"/>
                <wp:wrapTopAndBottom/>
                <wp:docPr id="2"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4415" cy="2758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2738" w:rsidRDefault="00841B9D" w:rsidP="00714A7B">
                            <w:r>
                              <w:rPr>
                                <w:noProof/>
                              </w:rPr>
                              <w:drawing>
                                <wp:inline distT="0" distB="0" distL="0" distR="0">
                                  <wp:extent cx="3362325" cy="2667000"/>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l="3906" t="5229" r="4167" b="3268"/>
                                          <a:stretch>
                                            <a:fillRect/>
                                          </a:stretch>
                                        </pic:blipFill>
                                        <pic:spPr bwMode="auto">
                                          <a:xfrm>
                                            <a:off x="0" y="0"/>
                                            <a:ext cx="3362325" cy="2667000"/>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0" o:spid="_x0000_s1031" type="#_x0000_t202" style="position:absolute;left:0;text-align:left;margin-left:101.7pt;margin-top:-6.3pt;width:281.45pt;height:217.2pt;z-index:2516531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" o:allowincell="f" stroked="f">
                <v:textbox style="mso-fit-shape-to-text:t">
                  <w:txbxContent>
                    <w:p w:rsidR="00A62738" w:rsidRDefault="00841B9D" w:rsidP="00714A7B">
                      <w:r>
                        <w:rPr>
                          <w:noProof/>
                        </w:rPr>
                        <w:drawing>
                          <wp:inline distT="0" distB="0" distL="0" distR="0">
                            <wp:extent cx="3362325" cy="2667000"/>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l="3906" t="5229" r="4167" b="3268"/>
                                    <a:stretch>
                                      <a:fillRect/>
                                    </a:stretch>
                                  </pic:blipFill>
                                  <pic:spPr bwMode="auto">
                                    <a:xfrm>
                                      <a:off x="0" y="0"/>
                                      <a:ext cx="3362325" cy="2667000"/>
                                    </a:xfrm>
                                    <a:prstGeom prst="rect">
                                      <a:avLst/>
                                    </a:prstGeom>
                                    <a:noFill/>
                                    <a:ln w="9525">
                                      <a:noFill/>
                                      <a:miter lim="800000"/>
                                      <a:headEnd/>
                                      <a:tailEnd/>
                                    </a:ln>
                                  </pic:spPr>
                                </pic:pic>
                              </a:graphicData>
                            </a:graphic>
                          </wp:inline>
                        </w:drawing>
                      </w:r>
                    </w:p>
                  </w:txbxContent>
                </v:textbox>
                <w10:wrap type="topAndBottom"/>
              </v:shape>
            </w:pict>
          </mc:Fallback>
        </mc:AlternateContent>
      </w:r>
      <w:r w:rsidR="00714A7B" w:rsidRPr="00A62738">
        <w:rPr>
          <w:rFonts w:ascii="Arial" w:hAnsi="Arial" w:cs="Arial"/>
          <w:sz w:val="22"/>
          <w:szCs w:val="22"/>
          <w:lang w:val="pt-BR"/>
        </w:rPr>
        <w:t>Figure</w:t>
      </w:r>
      <w:r w:rsidR="001A45CB" w:rsidRPr="00A62738">
        <w:rPr>
          <w:rFonts w:ascii="Arial" w:hAnsi="Arial" w:cs="Arial"/>
          <w:sz w:val="22"/>
          <w:szCs w:val="22"/>
          <w:lang w:val="pt-BR"/>
        </w:rPr>
        <w:t xml:space="preserve"> 3.</w:t>
      </w:r>
      <w:r w:rsidR="00714A7B" w:rsidRPr="00A62738">
        <w:rPr>
          <w:rFonts w:ascii="Arial" w:hAnsi="Arial" w:cs="Arial"/>
          <w:sz w:val="22"/>
          <w:szCs w:val="22"/>
          <w:lang w:val="pt-BR"/>
        </w:rPr>
        <w:t xml:space="preserve">1. </w:t>
      </w:r>
      <w:r w:rsidR="00395319" w:rsidRPr="00A62738">
        <w:rPr>
          <w:rFonts w:ascii="Arial" w:hAnsi="Arial" w:cs="Arial"/>
          <w:sz w:val="22"/>
          <w:szCs w:val="22"/>
          <w:lang w:val="pt-BR"/>
        </w:rPr>
        <w:t>Coeficientes de correlação</w:t>
      </w:r>
      <w:r w:rsidR="00714A7B" w:rsidRPr="00A62738">
        <w:rPr>
          <w:rFonts w:ascii="Arial" w:hAnsi="Arial" w:cs="Arial"/>
          <w:sz w:val="22"/>
          <w:szCs w:val="22"/>
          <w:lang w:val="pt-BR"/>
        </w:rPr>
        <w:t>.</w:t>
      </w:r>
    </w:p>
    <w:p w:rsidR="00714A7B" w:rsidRPr="006A372B" w:rsidRDefault="00714A7B" w:rsidP="00714A7B">
      <w:pPr>
        <w:pStyle w:val="FigureCaption"/>
        <w:rPr>
          <w:rFonts w:ascii="Arial" w:hAnsi="Arial" w:cs="Arial"/>
          <w:sz w:val="22"/>
          <w:szCs w:val="22"/>
          <w:lang w:val="pt-BR"/>
        </w:rPr>
      </w:pPr>
      <w:r w:rsidRPr="006A372B">
        <w:rPr>
          <w:rFonts w:ascii="Arial" w:hAnsi="Arial" w:cs="Arial"/>
          <w:i/>
          <w:color w:val="FF0000"/>
          <w:sz w:val="22"/>
          <w:szCs w:val="22"/>
          <w:lang w:val="pt-BR"/>
        </w:rPr>
        <w:t>(espaço simples, 11pts)</w:t>
      </w:r>
    </w:p>
    <w:p w:rsidR="00714A7B" w:rsidRPr="006A372B" w:rsidRDefault="00714A7B" w:rsidP="00714A7B">
      <w:pPr>
        <w:pStyle w:val="Ttulo2"/>
        <w:spacing w:before="600" w:after="240"/>
        <w:rPr>
          <w:sz w:val="24"/>
          <w:szCs w:val="24"/>
        </w:rPr>
      </w:pPr>
      <w:bookmarkStart w:id="41" w:name="_Toc105201357"/>
      <w:r w:rsidRPr="006A372B">
        <w:rPr>
          <w:sz w:val="24"/>
          <w:szCs w:val="24"/>
        </w:rPr>
        <w:t>3.9</w:t>
      </w:r>
      <w:r w:rsidRPr="006A372B">
        <w:rPr>
          <w:sz w:val="24"/>
          <w:szCs w:val="24"/>
        </w:rPr>
        <w:tab/>
        <w:t>TABELAS</w:t>
      </w:r>
      <w:bookmarkEnd w:id="41"/>
    </w:p>
    <w:p w:rsidR="00714A7B" w:rsidRPr="006A372B" w:rsidRDefault="00714A7B" w:rsidP="00A62738">
      <w:pPr>
        <w:pStyle w:val="Corpodetexto"/>
      </w:pPr>
      <w:r w:rsidRPr="006A372B">
        <w:t xml:space="preserve">As tabelas devem estar centradas entre margens e identificadas por uma legenda </w:t>
      </w:r>
      <w:r w:rsidR="005E670D">
        <w:t>centralizada</w:t>
      </w:r>
      <w:r w:rsidRPr="006A372B">
        <w:t>, posicionada acima da tabela com</w:t>
      </w:r>
      <w:r w:rsidR="005E670D">
        <w:t>o</w:t>
      </w:r>
      <w:r w:rsidRPr="006A372B">
        <w:t xml:space="preserve"> mostrado nas Tabs. </w:t>
      </w:r>
      <w:r w:rsidR="00395319">
        <w:t>3.</w:t>
      </w:r>
      <w:r w:rsidRPr="006A372B">
        <w:t xml:space="preserve">1 e </w:t>
      </w:r>
      <w:r w:rsidR="00395319">
        <w:t>3</w:t>
      </w:r>
      <w:ins w:id="42" w:author="Edson Paulo da Silva" w:date="2007-05-23T15:06:00Z">
        <w:r w:rsidR="00395319">
          <w:t>.</w:t>
        </w:r>
      </w:ins>
      <w:r w:rsidRPr="006A372B">
        <w:t xml:space="preserve">2, a título de exemplo. O tamanho das fontes empregadas nos rótulos e anotações usadas nas tabelas deve ser compatível com o usado no corpo do texto. Rótulos e anotações devem estar em português. Um espaçamento de </w:t>
      </w:r>
      <w:smartTag w:uri="urn:schemas-microsoft-com:office:smarttags" w:element="metricconverter">
        <w:smartTagPr>
          <w:attr w:name="ProductID" w:val="11 pts"/>
        </w:smartTagPr>
        <w:r w:rsidRPr="006A372B">
          <w:t>11 pts</w:t>
        </w:r>
      </w:smartTag>
      <w:r w:rsidRPr="006A372B">
        <w:t xml:space="preserve"> deve ser deixado entre a legenda e a tabela, bem como após a tabela. </w:t>
      </w:r>
    </w:p>
    <w:p w:rsidR="00714A7B" w:rsidRPr="006A372B" w:rsidRDefault="00714A7B" w:rsidP="00A62738">
      <w:pPr>
        <w:pStyle w:val="Corpodetexto"/>
      </w:pPr>
      <w:r w:rsidRPr="006A372B">
        <w:t xml:space="preserve">As grandezas dimensionais mostradas em cada tabela devem apresentar unidades consistentes com o SI. As unidades de cada variável devem ser mostradas apenas na primeira linha e/ou coluna da tabela, entre colchetes </w:t>
      </w:r>
    </w:p>
    <w:p w:rsidR="00714A7B" w:rsidRPr="006A372B" w:rsidRDefault="00714A7B" w:rsidP="00A62738">
      <w:pPr>
        <w:pStyle w:val="Corpodetexto"/>
      </w:pPr>
      <w:r w:rsidRPr="006A372B">
        <w:t>A referência explícita no texto à uma dada tabela deve ser feita como “Tab.</w:t>
      </w:r>
      <w:r w:rsidR="00F62920">
        <w:t xml:space="preserve"> </w:t>
      </w:r>
      <w:smartTag w:uri="urn:schemas-microsoft-com:office:smarttags" w:element="metricconverter">
        <w:smartTagPr>
          <w:attr w:name="ProductID" w:val="3.1”"/>
        </w:smartTagPr>
        <w:r w:rsidR="00395319">
          <w:t>3.</w:t>
        </w:r>
        <w:r w:rsidRPr="006A372B">
          <w:t>1”</w:t>
        </w:r>
      </w:smartTag>
      <w:r w:rsidRPr="006A372B">
        <w:t xml:space="preserve"> quando no mei</w:t>
      </w:r>
      <w:r w:rsidR="00F62920">
        <w:t xml:space="preserve">o de uma frase ou como “Tabela </w:t>
      </w:r>
      <w:smartTag w:uri="urn:schemas-microsoft-com:office:smarttags" w:element="metricconverter">
        <w:smartTagPr>
          <w:attr w:name="ProductID" w:val="3.1”"/>
        </w:smartTagPr>
        <w:r w:rsidR="00395319">
          <w:t>3.</w:t>
        </w:r>
        <w:r w:rsidRPr="006A372B">
          <w:t>1”</w:t>
        </w:r>
      </w:smartTag>
      <w:r w:rsidRPr="006A372B">
        <w:t xml:space="preserve"> quando no início da mesma. Referências implícitas a uma dada tabela devem ser feitas entre parênteses como “(Tab</w:t>
      </w:r>
      <w:r w:rsidRPr="00395319">
        <w:t xml:space="preserve">. </w:t>
      </w:r>
      <w:r w:rsidR="00395319" w:rsidRPr="00395319">
        <w:t>3.</w:t>
      </w:r>
      <w:r w:rsidRPr="006A372B">
        <w:t>1). Para referências a mais de uma tabela as mesmas regras devem ser aplicadas usando-se o plural adequadamente.</w:t>
      </w:r>
      <w:r w:rsidR="00F62920">
        <w:t xml:space="preserve"> </w:t>
      </w:r>
      <w:r w:rsidRPr="006A372B">
        <w:t>Exemplos:</w:t>
      </w:r>
    </w:p>
    <w:p w:rsidR="00714A7B" w:rsidRPr="006A372B" w:rsidRDefault="00714A7B" w:rsidP="00714A7B">
      <w:pPr>
        <w:pStyle w:val="SectionBody"/>
        <w:numPr>
          <w:ilvl w:val="0"/>
          <w:numId w:val="33"/>
        </w:numPr>
        <w:spacing w:after="120"/>
        <w:rPr>
          <w:rFonts w:ascii="Arial" w:hAnsi="Arial" w:cs="Arial"/>
          <w:sz w:val="22"/>
          <w:szCs w:val="22"/>
          <w:lang w:val="pt-BR"/>
        </w:rPr>
      </w:pPr>
      <w:r w:rsidRPr="006A372B">
        <w:rPr>
          <w:rFonts w:ascii="Arial" w:hAnsi="Arial" w:cs="Arial"/>
          <w:sz w:val="22"/>
          <w:szCs w:val="22"/>
          <w:lang w:val="pt-BR"/>
        </w:rPr>
        <w:t>“Após os ensaios experimentais, foram obtidos os resultados mostrados na Tab. 1, que ...”</w:t>
      </w:r>
    </w:p>
    <w:p w:rsidR="00714A7B" w:rsidRPr="006A372B" w:rsidRDefault="00714A7B" w:rsidP="00714A7B">
      <w:pPr>
        <w:pStyle w:val="SectionBody"/>
        <w:numPr>
          <w:ilvl w:val="0"/>
          <w:numId w:val="33"/>
        </w:numPr>
        <w:spacing w:after="120"/>
        <w:rPr>
          <w:rFonts w:ascii="Arial" w:hAnsi="Arial" w:cs="Arial"/>
          <w:sz w:val="22"/>
          <w:szCs w:val="22"/>
          <w:lang w:val="pt-BR"/>
        </w:rPr>
      </w:pPr>
      <w:r w:rsidRPr="006A372B">
        <w:rPr>
          <w:rFonts w:ascii="Arial" w:hAnsi="Arial" w:cs="Arial"/>
          <w:sz w:val="22"/>
          <w:szCs w:val="22"/>
          <w:lang w:val="pt-BR"/>
        </w:rPr>
        <w:t xml:space="preserve">“A Tabela </w:t>
      </w:r>
      <w:r w:rsidR="00395319">
        <w:rPr>
          <w:rFonts w:ascii="Arial" w:hAnsi="Arial" w:cs="Arial"/>
          <w:sz w:val="22"/>
          <w:szCs w:val="22"/>
          <w:lang w:val="pt-BR"/>
        </w:rPr>
        <w:t>3.</w:t>
      </w:r>
      <w:r w:rsidRPr="006A372B">
        <w:rPr>
          <w:rFonts w:ascii="Arial" w:hAnsi="Arial" w:cs="Arial"/>
          <w:sz w:val="22"/>
          <w:szCs w:val="22"/>
          <w:lang w:val="pt-BR"/>
        </w:rPr>
        <w:t>1 apresenta os resultados obtidos, onde pode-se observar que ...”</w:t>
      </w:r>
    </w:p>
    <w:p w:rsidR="00714A7B" w:rsidRPr="006A372B" w:rsidRDefault="00714A7B" w:rsidP="00714A7B">
      <w:pPr>
        <w:pStyle w:val="SectionBody"/>
        <w:numPr>
          <w:ilvl w:val="0"/>
          <w:numId w:val="33"/>
        </w:numPr>
        <w:spacing w:after="120"/>
        <w:rPr>
          <w:rFonts w:ascii="Arial" w:hAnsi="Arial" w:cs="Arial"/>
          <w:sz w:val="22"/>
          <w:szCs w:val="22"/>
          <w:lang w:val="pt-BR"/>
        </w:rPr>
      </w:pPr>
      <w:r w:rsidRPr="006A372B">
        <w:rPr>
          <w:rFonts w:ascii="Arial" w:hAnsi="Arial" w:cs="Arial"/>
          <w:sz w:val="22"/>
          <w:szCs w:val="22"/>
          <w:lang w:val="pt-BR"/>
        </w:rPr>
        <w:t xml:space="preserve">“As Tabelas </w:t>
      </w:r>
      <w:smartTag w:uri="urn:schemas-microsoft-com:office:smarttags" w:element="metricconverter">
        <w:smartTagPr>
          <w:attr w:name="ProductID" w:val="3.1 a"/>
        </w:smartTagPr>
        <w:r w:rsidR="00395319">
          <w:rPr>
            <w:rFonts w:ascii="Arial" w:hAnsi="Arial" w:cs="Arial"/>
            <w:sz w:val="22"/>
            <w:szCs w:val="22"/>
            <w:lang w:val="pt-BR"/>
          </w:rPr>
          <w:t>3.</w:t>
        </w:r>
        <w:r w:rsidRPr="006A372B">
          <w:rPr>
            <w:rFonts w:ascii="Arial" w:hAnsi="Arial" w:cs="Arial"/>
            <w:sz w:val="22"/>
            <w:szCs w:val="22"/>
            <w:lang w:val="pt-BR"/>
          </w:rPr>
          <w:t>1 a</w:t>
        </w:r>
      </w:smartTag>
      <w:r w:rsidRPr="006A372B">
        <w:rPr>
          <w:rFonts w:ascii="Arial" w:hAnsi="Arial" w:cs="Arial"/>
          <w:sz w:val="22"/>
          <w:szCs w:val="22"/>
          <w:lang w:val="pt-BR"/>
        </w:rPr>
        <w:t xml:space="preserve"> </w:t>
      </w:r>
      <w:r w:rsidR="00395319">
        <w:rPr>
          <w:rFonts w:ascii="Arial" w:hAnsi="Arial" w:cs="Arial"/>
          <w:sz w:val="22"/>
          <w:szCs w:val="22"/>
          <w:lang w:val="pt-BR"/>
        </w:rPr>
        <w:t>3.3</w:t>
      </w:r>
      <w:r w:rsidRPr="006A372B">
        <w:rPr>
          <w:rFonts w:ascii="Arial" w:hAnsi="Arial" w:cs="Arial"/>
          <w:sz w:val="22"/>
          <w:szCs w:val="22"/>
          <w:lang w:val="pt-BR"/>
        </w:rPr>
        <w:t xml:space="preserve"> apresentam os resultados obtidos, ...”</w:t>
      </w:r>
    </w:p>
    <w:p w:rsidR="00714A7B" w:rsidRPr="006A372B" w:rsidRDefault="00714A7B" w:rsidP="00714A7B">
      <w:pPr>
        <w:pStyle w:val="SectionBody"/>
        <w:numPr>
          <w:ilvl w:val="0"/>
          <w:numId w:val="33"/>
        </w:numPr>
        <w:spacing w:after="120"/>
        <w:rPr>
          <w:rFonts w:ascii="Arial" w:hAnsi="Arial" w:cs="Arial"/>
          <w:sz w:val="22"/>
          <w:szCs w:val="22"/>
          <w:lang w:val="pt-BR"/>
        </w:rPr>
      </w:pPr>
      <w:r w:rsidRPr="006A372B">
        <w:rPr>
          <w:rFonts w:ascii="Arial" w:hAnsi="Arial" w:cs="Arial"/>
          <w:sz w:val="22"/>
          <w:szCs w:val="22"/>
          <w:lang w:val="pt-BR"/>
        </w:rPr>
        <w:t xml:space="preserve">“Verificou-se uma forte dependência entre as variáveis citadas (Tab. </w:t>
      </w:r>
      <w:r w:rsidR="00395319">
        <w:rPr>
          <w:rFonts w:ascii="Arial" w:hAnsi="Arial" w:cs="Arial"/>
          <w:sz w:val="22"/>
          <w:szCs w:val="22"/>
          <w:lang w:val="pt-BR"/>
        </w:rPr>
        <w:t>3.</w:t>
      </w:r>
      <w:r w:rsidRPr="006A372B">
        <w:rPr>
          <w:rFonts w:ascii="Arial" w:hAnsi="Arial" w:cs="Arial"/>
          <w:sz w:val="22"/>
          <w:szCs w:val="22"/>
          <w:lang w:val="pt-BR"/>
        </w:rPr>
        <w:t xml:space="preserve">1), comprovando ...” </w:t>
      </w:r>
    </w:p>
    <w:p w:rsidR="00714A7B" w:rsidRPr="006A372B" w:rsidRDefault="00714A7B" w:rsidP="00A62738">
      <w:pPr>
        <w:pStyle w:val="Corpodetexto"/>
      </w:pPr>
      <w:r w:rsidRPr="006A372B">
        <w:lastRenderedPageBreak/>
        <w:t>Cada tabela deve ser posicionada o mais próxima possível da primeira citação feita à mesma no texto, imediatamente após o parágrafo no qual é feita a citação, se possível, na mesma página.</w:t>
      </w:r>
    </w:p>
    <w:p w:rsidR="00714A7B" w:rsidRPr="006A372B" w:rsidRDefault="00714A7B" w:rsidP="00714A7B">
      <w:pPr>
        <w:pStyle w:val="SectionBody"/>
        <w:ind w:firstLine="0"/>
        <w:rPr>
          <w:rFonts w:ascii="Arial" w:hAnsi="Arial" w:cs="Arial"/>
          <w:color w:val="999999"/>
          <w:sz w:val="22"/>
          <w:szCs w:val="22"/>
          <w:lang w:val="pt-BR"/>
        </w:rPr>
      </w:pPr>
      <w:r w:rsidRPr="006A372B">
        <w:rPr>
          <w:rFonts w:ascii="Arial" w:hAnsi="Arial" w:cs="Arial"/>
          <w:i/>
          <w:color w:val="999999"/>
          <w:sz w:val="22"/>
          <w:szCs w:val="22"/>
          <w:lang w:val="pt-BR"/>
        </w:rPr>
        <w:t>(espaço simples, 11pts)</w:t>
      </w:r>
    </w:p>
    <w:p w:rsidR="00714A7B" w:rsidRPr="006A372B" w:rsidRDefault="00714A7B" w:rsidP="005E670D">
      <w:pPr>
        <w:pStyle w:val="FigureCaption"/>
        <w:ind w:left="1021" w:hanging="1021"/>
        <w:jc w:val="center"/>
        <w:rPr>
          <w:rFonts w:ascii="Arial" w:hAnsi="Arial" w:cs="Arial"/>
          <w:sz w:val="22"/>
          <w:szCs w:val="22"/>
          <w:lang w:val="pt-BR"/>
        </w:rPr>
      </w:pPr>
      <w:r w:rsidRPr="006A372B">
        <w:rPr>
          <w:rFonts w:ascii="Arial" w:hAnsi="Arial" w:cs="Arial"/>
          <w:sz w:val="22"/>
          <w:szCs w:val="22"/>
          <w:lang w:val="pt-BR"/>
        </w:rPr>
        <w:t xml:space="preserve">Tabela </w:t>
      </w:r>
      <w:r w:rsidR="00395319">
        <w:rPr>
          <w:rFonts w:ascii="Arial" w:hAnsi="Arial" w:cs="Arial"/>
          <w:sz w:val="22"/>
          <w:szCs w:val="22"/>
          <w:lang w:val="pt-BR"/>
        </w:rPr>
        <w:t>3.</w:t>
      </w:r>
      <w:r w:rsidRPr="006A372B">
        <w:rPr>
          <w:rFonts w:ascii="Arial" w:hAnsi="Arial" w:cs="Arial"/>
          <w:sz w:val="22"/>
          <w:szCs w:val="22"/>
          <w:lang w:val="pt-BR"/>
        </w:rPr>
        <w:t>1. Resultados experimentais para as propriedades de flexão dos compósitos CFRC-4HS e CFRC-TWILL composites.</w:t>
      </w:r>
    </w:p>
    <w:p w:rsidR="00714A7B" w:rsidRPr="006A372B" w:rsidRDefault="00714A7B" w:rsidP="00714A7B">
      <w:pPr>
        <w:pStyle w:val="FigureCaption"/>
        <w:rPr>
          <w:rFonts w:ascii="Arial" w:hAnsi="Arial" w:cs="Arial"/>
          <w:i/>
          <w:color w:val="999999"/>
          <w:sz w:val="22"/>
          <w:szCs w:val="22"/>
        </w:rPr>
      </w:pPr>
      <w:r w:rsidRPr="006A372B">
        <w:rPr>
          <w:rFonts w:ascii="Arial" w:hAnsi="Arial" w:cs="Arial"/>
          <w:i/>
          <w:color w:val="999999"/>
          <w:sz w:val="22"/>
          <w:szCs w:val="22"/>
        </w:rPr>
        <w:t>(espaço simples,11 pts)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83"/>
        <w:gridCol w:w="2020"/>
        <w:gridCol w:w="2020"/>
      </w:tblGrid>
      <w:tr w:rsidR="00714A7B" w:rsidRPr="006A372B">
        <w:trPr>
          <w:jc w:val="center"/>
        </w:trPr>
        <w:tc>
          <w:tcPr>
            <w:tcW w:w="4283" w:type="dxa"/>
          </w:tcPr>
          <w:p w:rsidR="00714A7B" w:rsidRPr="006A372B" w:rsidRDefault="00714A7B" w:rsidP="00B0627D">
            <w:pPr>
              <w:jc w:val="center"/>
              <w:rPr>
                <w:rFonts w:ascii="Arial" w:hAnsi="Arial" w:cs="Arial"/>
                <w:sz w:val="22"/>
                <w:szCs w:val="22"/>
              </w:rPr>
            </w:pPr>
            <w:r w:rsidRPr="006A372B">
              <w:rPr>
                <w:rFonts w:ascii="Arial" w:hAnsi="Arial" w:cs="Arial"/>
                <w:sz w:val="22"/>
                <w:szCs w:val="22"/>
              </w:rPr>
              <w:t>Composite Properties</w:t>
            </w:r>
          </w:p>
        </w:tc>
        <w:tc>
          <w:tcPr>
            <w:tcW w:w="2020" w:type="dxa"/>
          </w:tcPr>
          <w:p w:rsidR="00714A7B" w:rsidRPr="006A372B" w:rsidRDefault="00714A7B" w:rsidP="00B0627D">
            <w:pPr>
              <w:jc w:val="center"/>
              <w:rPr>
                <w:rFonts w:ascii="Arial" w:hAnsi="Arial" w:cs="Arial"/>
                <w:sz w:val="22"/>
                <w:szCs w:val="22"/>
              </w:rPr>
            </w:pPr>
            <w:r w:rsidRPr="006A372B">
              <w:rPr>
                <w:rFonts w:ascii="Arial" w:hAnsi="Arial" w:cs="Arial"/>
                <w:sz w:val="22"/>
                <w:szCs w:val="22"/>
              </w:rPr>
              <w:t>CFRC-TWILL</w:t>
            </w:r>
          </w:p>
        </w:tc>
        <w:tc>
          <w:tcPr>
            <w:tcW w:w="2020" w:type="dxa"/>
          </w:tcPr>
          <w:p w:rsidR="00714A7B" w:rsidRPr="006A372B" w:rsidRDefault="00714A7B" w:rsidP="00B0627D">
            <w:pPr>
              <w:jc w:val="center"/>
              <w:rPr>
                <w:rFonts w:ascii="Arial" w:hAnsi="Arial" w:cs="Arial"/>
                <w:sz w:val="22"/>
                <w:szCs w:val="22"/>
              </w:rPr>
            </w:pPr>
            <w:r w:rsidRPr="006A372B">
              <w:rPr>
                <w:rFonts w:ascii="Arial" w:hAnsi="Arial" w:cs="Arial"/>
                <w:sz w:val="22"/>
                <w:szCs w:val="22"/>
              </w:rPr>
              <w:t>CFRC-4HS</w:t>
            </w:r>
          </w:p>
        </w:tc>
      </w:tr>
      <w:tr w:rsidR="00714A7B" w:rsidRPr="006A372B">
        <w:trPr>
          <w:jc w:val="center"/>
        </w:trPr>
        <w:tc>
          <w:tcPr>
            <w:tcW w:w="4283" w:type="dxa"/>
            <w:tcBorders>
              <w:bottom w:val="dotted" w:sz="4" w:space="0" w:color="auto"/>
            </w:tcBorders>
          </w:tcPr>
          <w:p w:rsidR="00714A7B" w:rsidRPr="006A372B" w:rsidRDefault="00714A7B" w:rsidP="00B0627D">
            <w:pPr>
              <w:rPr>
                <w:rFonts w:ascii="Arial" w:hAnsi="Arial" w:cs="Arial"/>
                <w:sz w:val="22"/>
                <w:szCs w:val="22"/>
              </w:rPr>
            </w:pPr>
            <w:r w:rsidRPr="006A372B">
              <w:rPr>
                <w:rFonts w:ascii="Arial" w:hAnsi="Arial" w:cs="Arial"/>
                <w:sz w:val="22"/>
                <w:szCs w:val="22"/>
              </w:rPr>
              <w:t>Flexural Strength [MPa]</w:t>
            </w:r>
          </w:p>
        </w:tc>
        <w:tc>
          <w:tcPr>
            <w:tcW w:w="2020" w:type="dxa"/>
            <w:tcBorders>
              <w:bottom w:val="dotted" w:sz="4" w:space="0" w:color="auto"/>
            </w:tcBorders>
          </w:tcPr>
          <w:p w:rsidR="00714A7B" w:rsidRPr="006A372B" w:rsidRDefault="00714A7B" w:rsidP="00B0627D">
            <w:pPr>
              <w:jc w:val="center"/>
              <w:rPr>
                <w:rFonts w:ascii="Arial" w:hAnsi="Arial" w:cs="Arial"/>
                <w:sz w:val="22"/>
                <w:szCs w:val="22"/>
              </w:rPr>
            </w:pPr>
            <w:r w:rsidRPr="006A372B">
              <w:rPr>
                <w:rFonts w:ascii="Arial" w:hAnsi="Arial" w:cs="Arial"/>
                <w:sz w:val="22"/>
                <w:szCs w:val="22"/>
              </w:rPr>
              <w:t xml:space="preserve">209 </w:t>
            </w:r>
            <w:r w:rsidRPr="006A372B">
              <w:rPr>
                <w:rFonts w:ascii="Arial" w:hAnsi="Arial" w:cs="Arial"/>
                <w:sz w:val="22"/>
                <w:szCs w:val="22"/>
              </w:rPr>
              <w:sym w:font="Symbol" w:char="F0B1"/>
            </w:r>
            <w:r w:rsidRPr="006A372B">
              <w:rPr>
                <w:rFonts w:ascii="Arial" w:hAnsi="Arial" w:cs="Arial"/>
                <w:sz w:val="22"/>
                <w:szCs w:val="22"/>
              </w:rPr>
              <w:t xml:space="preserve"> 10</w:t>
            </w:r>
          </w:p>
        </w:tc>
        <w:tc>
          <w:tcPr>
            <w:tcW w:w="2020" w:type="dxa"/>
            <w:tcBorders>
              <w:bottom w:val="dotted" w:sz="4" w:space="0" w:color="auto"/>
            </w:tcBorders>
          </w:tcPr>
          <w:p w:rsidR="00714A7B" w:rsidRPr="006A372B" w:rsidRDefault="00714A7B" w:rsidP="00B0627D">
            <w:pPr>
              <w:jc w:val="center"/>
              <w:rPr>
                <w:rFonts w:ascii="Arial" w:hAnsi="Arial" w:cs="Arial"/>
                <w:sz w:val="22"/>
                <w:szCs w:val="22"/>
              </w:rPr>
            </w:pPr>
            <w:r w:rsidRPr="006A372B">
              <w:rPr>
                <w:rFonts w:ascii="Arial" w:hAnsi="Arial" w:cs="Arial"/>
                <w:sz w:val="22"/>
                <w:szCs w:val="22"/>
              </w:rPr>
              <w:t xml:space="preserve">180 </w:t>
            </w:r>
            <w:r w:rsidRPr="006A372B">
              <w:rPr>
                <w:rFonts w:ascii="Arial" w:hAnsi="Arial" w:cs="Arial"/>
                <w:sz w:val="22"/>
                <w:szCs w:val="22"/>
              </w:rPr>
              <w:sym w:font="Symbol" w:char="F0B1"/>
            </w:r>
            <w:r w:rsidRPr="006A372B">
              <w:rPr>
                <w:rFonts w:ascii="Arial" w:hAnsi="Arial" w:cs="Arial"/>
                <w:sz w:val="22"/>
                <w:szCs w:val="22"/>
              </w:rPr>
              <w:t xml:space="preserve"> 15</w:t>
            </w:r>
          </w:p>
        </w:tc>
      </w:tr>
      <w:tr w:rsidR="00714A7B" w:rsidRPr="006A372B">
        <w:trPr>
          <w:jc w:val="center"/>
        </w:trPr>
        <w:tc>
          <w:tcPr>
            <w:tcW w:w="4283" w:type="dxa"/>
            <w:tcBorders>
              <w:top w:val="dotted" w:sz="4" w:space="0" w:color="auto"/>
              <w:bottom w:val="dotted" w:sz="4" w:space="0" w:color="auto"/>
            </w:tcBorders>
          </w:tcPr>
          <w:p w:rsidR="00714A7B" w:rsidRPr="006A372B" w:rsidRDefault="00714A7B" w:rsidP="00B0627D">
            <w:pPr>
              <w:rPr>
                <w:rFonts w:ascii="Arial" w:hAnsi="Arial" w:cs="Arial"/>
                <w:sz w:val="22"/>
                <w:szCs w:val="22"/>
              </w:rPr>
            </w:pPr>
            <w:r w:rsidRPr="006A372B">
              <w:rPr>
                <w:rFonts w:ascii="Arial" w:hAnsi="Arial" w:cs="Arial"/>
                <w:sz w:val="22"/>
                <w:szCs w:val="22"/>
              </w:rPr>
              <w:t>Flexural Modulus [GPa]</w:t>
            </w:r>
          </w:p>
        </w:tc>
        <w:tc>
          <w:tcPr>
            <w:tcW w:w="2020" w:type="dxa"/>
            <w:tcBorders>
              <w:top w:val="dotted" w:sz="4" w:space="0" w:color="auto"/>
              <w:bottom w:val="dotted" w:sz="4" w:space="0" w:color="auto"/>
            </w:tcBorders>
          </w:tcPr>
          <w:p w:rsidR="00714A7B" w:rsidRPr="006A372B" w:rsidRDefault="00714A7B" w:rsidP="00B0627D">
            <w:pPr>
              <w:jc w:val="center"/>
              <w:rPr>
                <w:rFonts w:ascii="Arial" w:hAnsi="Arial" w:cs="Arial"/>
                <w:sz w:val="22"/>
                <w:szCs w:val="22"/>
              </w:rPr>
            </w:pPr>
            <w:r w:rsidRPr="006A372B">
              <w:rPr>
                <w:rFonts w:ascii="Arial" w:hAnsi="Arial" w:cs="Arial"/>
                <w:sz w:val="22"/>
                <w:szCs w:val="22"/>
              </w:rPr>
              <w:t xml:space="preserve">57.0 </w:t>
            </w:r>
            <w:r w:rsidRPr="006A372B">
              <w:rPr>
                <w:rFonts w:ascii="Arial" w:hAnsi="Arial" w:cs="Arial"/>
                <w:sz w:val="22"/>
                <w:szCs w:val="22"/>
              </w:rPr>
              <w:sym w:font="Symbol" w:char="F0B1"/>
            </w:r>
            <w:r w:rsidRPr="006A372B">
              <w:rPr>
                <w:rFonts w:ascii="Arial" w:hAnsi="Arial" w:cs="Arial"/>
                <w:sz w:val="22"/>
                <w:szCs w:val="22"/>
              </w:rPr>
              <w:t xml:space="preserve"> 2.8</w:t>
            </w:r>
          </w:p>
        </w:tc>
        <w:tc>
          <w:tcPr>
            <w:tcW w:w="2020" w:type="dxa"/>
            <w:tcBorders>
              <w:top w:val="dotted" w:sz="4" w:space="0" w:color="auto"/>
              <w:bottom w:val="dotted" w:sz="4" w:space="0" w:color="auto"/>
            </w:tcBorders>
          </w:tcPr>
          <w:p w:rsidR="00714A7B" w:rsidRPr="006A372B" w:rsidRDefault="00714A7B" w:rsidP="00B0627D">
            <w:pPr>
              <w:jc w:val="center"/>
              <w:rPr>
                <w:rFonts w:ascii="Arial" w:hAnsi="Arial" w:cs="Arial"/>
                <w:sz w:val="22"/>
                <w:szCs w:val="22"/>
              </w:rPr>
            </w:pPr>
            <w:r w:rsidRPr="006A372B">
              <w:rPr>
                <w:rFonts w:ascii="Arial" w:hAnsi="Arial" w:cs="Arial"/>
                <w:sz w:val="22"/>
                <w:szCs w:val="22"/>
              </w:rPr>
              <w:t xml:space="preserve">18.0 </w:t>
            </w:r>
            <w:r w:rsidRPr="006A372B">
              <w:rPr>
                <w:rFonts w:ascii="Arial" w:hAnsi="Arial" w:cs="Arial"/>
                <w:sz w:val="22"/>
                <w:szCs w:val="22"/>
              </w:rPr>
              <w:sym w:font="Symbol" w:char="F0B1"/>
            </w:r>
            <w:r w:rsidRPr="006A372B">
              <w:rPr>
                <w:rFonts w:ascii="Arial" w:hAnsi="Arial" w:cs="Arial"/>
                <w:sz w:val="22"/>
                <w:szCs w:val="22"/>
              </w:rPr>
              <w:t xml:space="preserve"> 1.3</w:t>
            </w:r>
          </w:p>
        </w:tc>
      </w:tr>
      <w:tr w:rsidR="00714A7B" w:rsidRPr="006A372B">
        <w:trPr>
          <w:jc w:val="center"/>
        </w:trPr>
        <w:tc>
          <w:tcPr>
            <w:tcW w:w="4283" w:type="dxa"/>
            <w:tcBorders>
              <w:top w:val="dotted" w:sz="4" w:space="0" w:color="auto"/>
            </w:tcBorders>
          </w:tcPr>
          <w:p w:rsidR="00714A7B" w:rsidRPr="006A372B" w:rsidRDefault="00714A7B" w:rsidP="00B0627D">
            <w:pPr>
              <w:rPr>
                <w:rFonts w:ascii="Arial" w:hAnsi="Arial" w:cs="Arial"/>
                <w:sz w:val="22"/>
                <w:szCs w:val="22"/>
                <w:lang w:val="en-US"/>
              </w:rPr>
            </w:pPr>
            <w:r w:rsidRPr="006A372B">
              <w:rPr>
                <w:rFonts w:ascii="Arial" w:hAnsi="Arial" w:cs="Arial"/>
                <w:sz w:val="22"/>
                <w:szCs w:val="22"/>
                <w:lang w:val="en-US"/>
              </w:rPr>
              <w:t>Mid-span deflection at the failure stress [mm]</w:t>
            </w:r>
          </w:p>
        </w:tc>
        <w:tc>
          <w:tcPr>
            <w:tcW w:w="2020" w:type="dxa"/>
            <w:tcBorders>
              <w:top w:val="dotted" w:sz="4" w:space="0" w:color="auto"/>
            </w:tcBorders>
          </w:tcPr>
          <w:p w:rsidR="00714A7B" w:rsidRPr="006A372B" w:rsidRDefault="00714A7B" w:rsidP="00B0627D">
            <w:pPr>
              <w:jc w:val="center"/>
              <w:rPr>
                <w:rFonts w:ascii="Arial" w:hAnsi="Arial" w:cs="Arial"/>
                <w:sz w:val="22"/>
                <w:szCs w:val="22"/>
              </w:rPr>
            </w:pPr>
            <w:r w:rsidRPr="006A372B">
              <w:rPr>
                <w:rFonts w:ascii="Arial" w:hAnsi="Arial" w:cs="Arial"/>
                <w:sz w:val="22"/>
                <w:szCs w:val="22"/>
              </w:rPr>
              <w:t xml:space="preserve">2.15 </w:t>
            </w:r>
            <w:r w:rsidRPr="006A372B">
              <w:rPr>
                <w:rFonts w:ascii="Arial" w:hAnsi="Arial" w:cs="Arial"/>
                <w:sz w:val="22"/>
                <w:szCs w:val="22"/>
              </w:rPr>
              <w:sym w:font="Symbol" w:char="F0B1"/>
            </w:r>
            <w:r w:rsidRPr="006A372B">
              <w:rPr>
                <w:rFonts w:ascii="Arial" w:hAnsi="Arial" w:cs="Arial"/>
                <w:sz w:val="22"/>
                <w:szCs w:val="22"/>
              </w:rPr>
              <w:t xml:space="preserve"> 1.90</w:t>
            </w:r>
          </w:p>
        </w:tc>
        <w:tc>
          <w:tcPr>
            <w:tcW w:w="2020" w:type="dxa"/>
            <w:tcBorders>
              <w:top w:val="dotted" w:sz="4" w:space="0" w:color="auto"/>
            </w:tcBorders>
          </w:tcPr>
          <w:p w:rsidR="00714A7B" w:rsidRPr="006A372B" w:rsidRDefault="00714A7B" w:rsidP="00B0627D">
            <w:pPr>
              <w:jc w:val="center"/>
              <w:rPr>
                <w:rFonts w:ascii="Arial" w:hAnsi="Arial" w:cs="Arial"/>
                <w:sz w:val="22"/>
                <w:szCs w:val="22"/>
              </w:rPr>
            </w:pPr>
            <w:r w:rsidRPr="006A372B">
              <w:rPr>
                <w:rFonts w:ascii="Arial" w:hAnsi="Arial" w:cs="Arial"/>
                <w:sz w:val="22"/>
                <w:szCs w:val="22"/>
              </w:rPr>
              <w:t xml:space="preserve">6.40 </w:t>
            </w:r>
            <w:r w:rsidRPr="006A372B">
              <w:rPr>
                <w:rFonts w:ascii="Arial" w:hAnsi="Arial" w:cs="Arial"/>
                <w:sz w:val="22"/>
                <w:szCs w:val="22"/>
              </w:rPr>
              <w:sym w:font="Symbol" w:char="F0B1"/>
            </w:r>
            <w:r w:rsidRPr="006A372B">
              <w:rPr>
                <w:rFonts w:ascii="Arial" w:hAnsi="Arial" w:cs="Arial"/>
                <w:sz w:val="22"/>
                <w:szCs w:val="22"/>
              </w:rPr>
              <w:t xml:space="preserve"> 0.25</w:t>
            </w:r>
          </w:p>
        </w:tc>
      </w:tr>
    </w:tbl>
    <w:p w:rsidR="00714A7B" w:rsidRPr="006A372B" w:rsidRDefault="00714A7B" w:rsidP="00714A7B">
      <w:pPr>
        <w:pStyle w:val="SectionBody"/>
        <w:ind w:firstLine="0"/>
        <w:jc w:val="left"/>
        <w:rPr>
          <w:rFonts w:ascii="Arial" w:hAnsi="Arial" w:cs="Arial"/>
          <w:i/>
          <w:color w:val="999999"/>
          <w:sz w:val="22"/>
          <w:szCs w:val="22"/>
        </w:rPr>
      </w:pPr>
      <w:r w:rsidRPr="006A372B">
        <w:rPr>
          <w:rFonts w:ascii="Arial" w:hAnsi="Arial" w:cs="Arial"/>
          <w:i/>
          <w:color w:val="999999"/>
          <w:sz w:val="22"/>
          <w:szCs w:val="22"/>
        </w:rPr>
        <w:t>(espaço simples,11 pts)</w:t>
      </w:r>
    </w:p>
    <w:p w:rsidR="00714A7B" w:rsidRPr="006A372B" w:rsidRDefault="00714A7B" w:rsidP="00714A7B">
      <w:pPr>
        <w:tabs>
          <w:tab w:val="left" w:pos="709"/>
        </w:tabs>
        <w:rPr>
          <w:rFonts w:ascii="Arial" w:hAnsi="Arial" w:cs="Arial"/>
          <w:color w:val="999999"/>
          <w:sz w:val="22"/>
          <w:szCs w:val="22"/>
        </w:rPr>
      </w:pPr>
      <w:r w:rsidRPr="006A372B">
        <w:rPr>
          <w:rFonts w:ascii="Arial" w:hAnsi="Arial" w:cs="Arial"/>
          <w:i/>
          <w:color w:val="999999"/>
          <w:sz w:val="22"/>
          <w:szCs w:val="22"/>
        </w:rPr>
        <w:t>(espaço simples,11 pts)</w:t>
      </w:r>
    </w:p>
    <w:p w:rsidR="00714A7B" w:rsidRPr="006A372B" w:rsidRDefault="00714A7B" w:rsidP="005E670D">
      <w:pPr>
        <w:pStyle w:val="FigureCaption"/>
        <w:jc w:val="center"/>
        <w:rPr>
          <w:rFonts w:ascii="Arial" w:hAnsi="Arial" w:cs="Arial"/>
          <w:sz w:val="22"/>
          <w:szCs w:val="22"/>
          <w:lang w:val="pt-BR"/>
        </w:rPr>
      </w:pPr>
      <w:r w:rsidRPr="006A372B">
        <w:rPr>
          <w:rFonts w:ascii="Arial" w:hAnsi="Arial" w:cs="Arial"/>
          <w:sz w:val="22"/>
          <w:szCs w:val="22"/>
          <w:lang w:val="pt-BR"/>
        </w:rPr>
        <w:t xml:space="preserve">Table </w:t>
      </w:r>
      <w:r w:rsidR="00395319">
        <w:rPr>
          <w:rFonts w:ascii="Arial" w:hAnsi="Arial" w:cs="Arial"/>
          <w:sz w:val="22"/>
          <w:szCs w:val="22"/>
          <w:lang w:val="pt-BR"/>
        </w:rPr>
        <w:t>3.</w:t>
      </w:r>
      <w:r w:rsidRPr="006A372B">
        <w:rPr>
          <w:rFonts w:ascii="Arial" w:hAnsi="Arial" w:cs="Arial"/>
          <w:sz w:val="22"/>
          <w:szCs w:val="22"/>
          <w:lang w:val="pt-BR"/>
        </w:rPr>
        <w:t>2 – Propriedades obtidas após processamento.</w:t>
      </w:r>
    </w:p>
    <w:p w:rsidR="00714A7B" w:rsidRPr="006A372B" w:rsidRDefault="00714A7B" w:rsidP="00714A7B">
      <w:pPr>
        <w:tabs>
          <w:tab w:val="left" w:pos="709"/>
        </w:tabs>
        <w:rPr>
          <w:rFonts w:ascii="Arial" w:hAnsi="Arial" w:cs="Arial"/>
          <w:color w:val="999999"/>
          <w:sz w:val="22"/>
          <w:szCs w:val="22"/>
        </w:rPr>
      </w:pPr>
      <w:r w:rsidRPr="006A372B">
        <w:rPr>
          <w:rFonts w:ascii="Arial" w:hAnsi="Arial" w:cs="Arial"/>
          <w:i/>
          <w:color w:val="999999"/>
          <w:sz w:val="22"/>
          <w:szCs w:val="22"/>
        </w:rPr>
        <w:t>(single space line, size 10)</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2371"/>
        <w:gridCol w:w="1620"/>
        <w:gridCol w:w="2508"/>
      </w:tblGrid>
      <w:tr w:rsidR="00714A7B" w:rsidRPr="006A372B">
        <w:trPr>
          <w:jc w:val="center"/>
        </w:trPr>
        <w:tc>
          <w:tcPr>
            <w:tcW w:w="2371" w:type="dxa"/>
            <w:tcBorders>
              <w:top w:val="single" w:sz="4" w:space="0" w:color="auto"/>
              <w:bottom w:val="single" w:sz="4" w:space="0" w:color="auto"/>
            </w:tcBorders>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Processing type</w:t>
            </w:r>
          </w:p>
        </w:tc>
        <w:tc>
          <w:tcPr>
            <w:tcW w:w="1620" w:type="dxa"/>
            <w:tcBorders>
              <w:top w:val="single" w:sz="4" w:space="0" w:color="auto"/>
              <w:bottom w:val="single" w:sz="4" w:space="0" w:color="auto"/>
            </w:tcBorders>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 xml:space="preserve">Property 1 </w:t>
            </w:r>
          </w:p>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w:t>
            </w:r>
          </w:p>
        </w:tc>
        <w:tc>
          <w:tcPr>
            <w:tcW w:w="2508" w:type="dxa"/>
            <w:tcBorders>
              <w:top w:val="single" w:sz="4" w:space="0" w:color="auto"/>
              <w:bottom w:val="single" w:sz="4" w:space="0" w:color="auto"/>
            </w:tcBorders>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Property 2</w:t>
            </w:r>
          </w:p>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 xml:space="preserve"> [</w:t>
            </w:r>
            <w:r w:rsidRPr="006A372B">
              <w:rPr>
                <w:rFonts w:ascii="Arial" w:hAnsi="Arial" w:cs="Arial"/>
                <w:sz w:val="22"/>
                <w:szCs w:val="22"/>
              </w:rPr>
              <w:sym w:font="Symbol" w:char="F06D"/>
            </w:r>
            <w:r w:rsidRPr="006A372B">
              <w:rPr>
                <w:rFonts w:ascii="Arial" w:hAnsi="Arial" w:cs="Arial"/>
                <w:sz w:val="22"/>
                <w:szCs w:val="22"/>
                <w:lang w:val="pt-PT"/>
              </w:rPr>
              <w:t>m]</w:t>
            </w:r>
          </w:p>
        </w:tc>
      </w:tr>
      <w:tr w:rsidR="00714A7B" w:rsidRPr="006A372B">
        <w:trPr>
          <w:jc w:val="center"/>
        </w:trPr>
        <w:tc>
          <w:tcPr>
            <w:tcW w:w="2371" w:type="dxa"/>
            <w:tcBorders>
              <w:top w:val="nil"/>
            </w:tcBorders>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Process 1</w:t>
            </w:r>
          </w:p>
        </w:tc>
        <w:tc>
          <w:tcPr>
            <w:tcW w:w="1620" w:type="dxa"/>
            <w:tcBorders>
              <w:top w:val="nil"/>
            </w:tcBorders>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40.0</w:t>
            </w:r>
          </w:p>
        </w:tc>
        <w:tc>
          <w:tcPr>
            <w:tcW w:w="2508" w:type="dxa"/>
            <w:tcBorders>
              <w:top w:val="nil"/>
            </w:tcBorders>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22.7</w:t>
            </w:r>
          </w:p>
        </w:tc>
      </w:tr>
      <w:tr w:rsidR="00714A7B" w:rsidRPr="006A372B">
        <w:trPr>
          <w:jc w:val="center"/>
        </w:trPr>
        <w:tc>
          <w:tcPr>
            <w:tcW w:w="2371" w:type="dxa"/>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Process 2</w:t>
            </w:r>
          </w:p>
        </w:tc>
        <w:tc>
          <w:tcPr>
            <w:tcW w:w="1620" w:type="dxa"/>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48.4</w:t>
            </w:r>
          </w:p>
        </w:tc>
        <w:tc>
          <w:tcPr>
            <w:tcW w:w="2508" w:type="dxa"/>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13.9</w:t>
            </w:r>
          </w:p>
        </w:tc>
      </w:tr>
      <w:tr w:rsidR="00714A7B" w:rsidRPr="006A372B">
        <w:trPr>
          <w:jc w:val="center"/>
        </w:trPr>
        <w:tc>
          <w:tcPr>
            <w:tcW w:w="2371" w:type="dxa"/>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Process 3</w:t>
            </w:r>
          </w:p>
        </w:tc>
        <w:tc>
          <w:tcPr>
            <w:tcW w:w="1620" w:type="dxa"/>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39.0</w:t>
            </w:r>
          </w:p>
        </w:tc>
        <w:tc>
          <w:tcPr>
            <w:tcW w:w="2508" w:type="dxa"/>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22.5</w:t>
            </w:r>
          </w:p>
        </w:tc>
      </w:tr>
      <w:tr w:rsidR="00714A7B" w:rsidRPr="006A372B">
        <w:trPr>
          <w:jc w:val="center"/>
        </w:trPr>
        <w:tc>
          <w:tcPr>
            <w:tcW w:w="2371" w:type="dxa"/>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Process 4</w:t>
            </w:r>
          </w:p>
        </w:tc>
        <w:tc>
          <w:tcPr>
            <w:tcW w:w="1620" w:type="dxa"/>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45.3</w:t>
            </w:r>
          </w:p>
        </w:tc>
        <w:tc>
          <w:tcPr>
            <w:tcW w:w="2508" w:type="dxa"/>
          </w:tcPr>
          <w:p w:rsidR="00714A7B" w:rsidRPr="006A372B" w:rsidRDefault="00714A7B" w:rsidP="00B0627D">
            <w:pPr>
              <w:tabs>
                <w:tab w:val="left" w:pos="709"/>
              </w:tabs>
              <w:jc w:val="center"/>
              <w:rPr>
                <w:rFonts w:ascii="Arial" w:hAnsi="Arial" w:cs="Arial"/>
                <w:sz w:val="22"/>
                <w:szCs w:val="22"/>
              </w:rPr>
            </w:pPr>
            <w:r w:rsidRPr="006A372B">
              <w:rPr>
                <w:rFonts w:ascii="Arial" w:hAnsi="Arial" w:cs="Arial"/>
                <w:sz w:val="22"/>
                <w:szCs w:val="22"/>
              </w:rPr>
              <w:t>28.5</w:t>
            </w:r>
          </w:p>
        </w:tc>
      </w:tr>
    </w:tbl>
    <w:p w:rsidR="00714A7B" w:rsidRPr="006A372B" w:rsidRDefault="00714A7B" w:rsidP="00714A7B">
      <w:pPr>
        <w:pStyle w:val="SectionBody"/>
        <w:ind w:firstLine="0"/>
        <w:rPr>
          <w:rFonts w:ascii="Arial" w:hAnsi="Arial" w:cs="Arial"/>
          <w:i/>
          <w:color w:val="FF0000"/>
          <w:sz w:val="22"/>
          <w:szCs w:val="22"/>
        </w:rPr>
      </w:pPr>
      <w:r w:rsidRPr="006A372B">
        <w:rPr>
          <w:rFonts w:ascii="Arial" w:hAnsi="Arial" w:cs="Arial"/>
          <w:i/>
          <w:color w:val="FF0000"/>
          <w:sz w:val="22"/>
          <w:szCs w:val="22"/>
        </w:rPr>
        <w:t>(espaço simples,11 pts)</w:t>
      </w:r>
    </w:p>
    <w:p w:rsidR="00714A7B" w:rsidRPr="006A372B" w:rsidRDefault="00714A7B" w:rsidP="00714A7B">
      <w:pPr>
        <w:pStyle w:val="Ttulo2"/>
        <w:spacing w:before="600" w:after="240"/>
        <w:rPr>
          <w:sz w:val="24"/>
          <w:szCs w:val="24"/>
        </w:rPr>
      </w:pPr>
      <w:bookmarkStart w:id="43" w:name="_Toc105201358"/>
      <w:r w:rsidRPr="006A372B">
        <w:rPr>
          <w:sz w:val="24"/>
          <w:szCs w:val="24"/>
        </w:rPr>
        <w:t>3.10</w:t>
      </w:r>
      <w:r w:rsidRPr="006A372B">
        <w:rPr>
          <w:sz w:val="24"/>
          <w:szCs w:val="24"/>
        </w:rPr>
        <w:tab/>
        <w:t>CITAÇÃO DE REFERÊNCIAS</w:t>
      </w:r>
      <w:bookmarkEnd w:id="43"/>
    </w:p>
    <w:p w:rsidR="00714A7B" w:rsidRPr="006A372B" w:rsidRDefault="00714A7B" w:rsidP="00A62738">
      <w:pPr>
        <w:pStyle w:val="Corpodetexto"/>
      </w:pPr>
      <w:r w:rsidRPr="006A372B">
        <w:t>Refer</w:t>
      </w:r>
      <w:r w:rsidR="00395319">
        <w:t>ê</w:t>
      </w:r>
      <w:r w:rsidRPr="006A372B">
        <w:t xml:space="preserve">ncias a outros trabalhos tais como artigos, teses, relatórios, etc. devem ser feitas no corpo do texto usando </w:t>
      </w:r>
      <w:r w:rsidR="00395319">
        <w:t xml:space="preserve">i) o sobrenome do autor e data entre parênteses </w:t>
      </w:r>
      <w:r w:rsidRPr="006A372B">
        <w:t>um dos seguintes formatos dados como exemplo abaixo:</w:t>
      </w:r>
    </w:p>
    <w:p w:rsidR="00714A7B" w:rsidRPr="006A372B" w:rsidRDefault="00714A7B" w:rsidP="00A62738">
      <w:pPr>
        <w:pStyle w:val="Corpodetexto"/>
      </w:pPr>
      <w:r w:rsidRPr="006A372B">
        <w:t>“Bordalo et al (1989), mostraram que...”</w:t>
      </w:r>
    </w:p>
    <w:p w:rsidR="00714A7B" w:rsidRPr="006A372B" w:rsidRDefault="00714A7B" w:rsidP="00A62738">
      <w:pPr>
        <w:pStyle w:val="Corpodetexto"/>
      </w:pPr>
      <w:r w:rsidRPr="006A372B">
        <w:t>“Resultados disponíveis (Coimbra, 1978; Clark, 1986 e Sparrow, 1980), mostram que...”</w:t>
      </w:r>
    </w:p>
    <w:p w:rsidR="00714A7B" w:rsidRPr="006A372B" w:rsidRDefault="00714A7B" w:rsidP="00A62738">
      <w:pPr>
        <w:pStyle w:val="Corpodetexto"/>
      </w:pPr>
      <w:r w:rsidRPr="006A372B">
        <w:t>Para refer</w:t>
      </w:r>
      <w:r w:rsidR="00F82D7D">
        <w:t>ê</w:t>
      </w:r>
      <w:r w:rsidRPr="006A372B">
        <w:t>ncias a trabalhos com até dois autores, deve-se citar o nome de ambos os autores, por exemplo:</w:t>
      </w:r>
    </w:p>
    <w:p w:rsidR="00714A7B" w:rsidRDefault="00F82D7D" w:rsidP="00A62738">
      <w:pPr>
        <w:pStyle w:val="Corpodetexto"/>
      </w:pPr>
      <w:r>
        <w:t>“Soviero &amp; Lavagna</w:t>
      </w:r>
      <w:r w:rsidR="00714A7B" w:rsidRPr="006A372B">
        <w:t xml:space="preserve"> (1989), mostraram que...”</w:t>
      </w:r>
    </w:p>
    <w:p w:rsidR="003F4F9D" w:rsidRDefault="003F4F9D" w:rsidP="00A62738">
      <w:pPr>
        <w:pStyle w:val="Corpodetexto"/>
      </w:pPr>
      <w:r>
        <w:t>Pode-se também utilizar o formato numérico “[número da referência]” para citar referências. Exemplos</w:t>
      </w:r>
    </w:p>
    <w:p w:rsidR="003F4F9D" w:rsidRDefault="003F4F9D" w:rsidP="00A62738">
      <w:pPr>
        <w:pStyle w:val="Corpodetexto"/>
      </w:pPr>
      <w:r>
        <w:t>O trabalho [1] apresenta resultados...</w:t>
      </w:r>
    </w:p>
    <w:p w:rsidR="003F4F9D" w:rsidRPr="006A372B" w:rsidRDefault="003F4F9D" w:rsidP="00A62738">
      <w:pPr>
        <w:pStyle w:val="Corpodetexto"/>
      </w:pPr>
      <w:r>
        <w:t xml:space="preserve">Nos últimos anos vários trabalhos têm demonstrado a potencialidade destes materiais [3,4,6,7,8] </w:t>
      </w:r>
    </w:p>
    <w:p w:rsidR="00F62920" w:rsidRDefault="00067CBA" w:rsidP="00A62738">
      <w:pPr>
        <w:pStyle w:val="Corpodetexto"/>
        <w:numPr>
          <w:ins w:id="44" w:author="Edson Paulo da Silva" w:date="2007-05-23T15:20:00Z"/>
        </w:numPr>
      </w:pPr>
      <w:r>
        <w:t xml:space="preserve">Uma vez escolhido um dos formatos descritos acima ele </w:t>
      </w:r>
      <w:r w:rsidR="003F4F9D">
        <w:t xml:space="preserve">deverá ser utilizado em todo o texto. Não é permitida a mistura de formatos num mesmo trabalho. </w:t>
      </w:r>
    </w:p>
    <w:p w:rsidR="00F62920" w:rsidRDefault="00F62920" w:rsidP="00F62920">
      <w:pPr>
        <w:pStyle w:val="TituloCapitulo"/>
        <w:spacing w:before="0"/>
        <w:rPr>
          <w:iCs w:val="0"/>
          <w:sz w:val="36"/>
          <w:szCs w:val="36"/>
        </w:rPr>
      </w:pPr>
      <w:r>
        <w:br w:type="page"/>
      </w:r>
      <w:r w:rsidRPr="006A372B">
        <w:rPr>
          <w:iCs w:val="0"/>
          <w:sz w:val="36"/>
          <w:szCs w:val="36"/>
        </w:rPr>
        <w:lastRenderedPageBreak/>
        <w:t>4 ELEMENTOS DO PÓS-TEXTO</w:t>
      </w:r>
    </w:p>
    <w:p w:rsidR="002C3AB4" w:rsidRPr="002C3AB4" w:rsidRDefault="0068230D" w:rsidP="002C3AB4">
      <w:pPr>
        <w:pStyle w:val="TituloCapitulo"/>
        <w:spacing w:before="0"/>
        <w:jc w:val="both"/>
        <w:rPr>
          <w:b w:val="0"/>
          <w:sz w:val="24"/>
          <w:szCs w:val="24"/>
        </w:rPr>
      </w:pPr>
      <w:r>
        <w:rPr>
          <w:b w:val="0"/>
          <w:sz w:val="24"/>
          <w:szCs w:val="24"/>
        </w:rPr>
        <w:tab/>
        <w:t>Este capí</w:t>
      </w:r>
      <w:r w:rsidR="002C3AB4" w:rsidRPr="002C3AB4">
        <w:rPr>
          <w:b w:val="0"/>
          <w:sz w:val="24"/>
          <w:szCs w:val="24"/>
        </w:rPr>
        <w:t xml:space="preserve">tulo apresenta instruções gerais sobre a elaboração e formatação dos elementos do pós-texto a serem apresentados </w:t>
      </w:r>
      <w:r>
        <w:rPr>
          <w:b w:val="0"/>
          <w:sz w:val="24"/>
          <w:szCs w:val="24"/>
        </w:rPr>
        <w:t xml:space="preserve">no </w:t>
      </w:r>
      <w:r w:rsidR="002C3AB4" w:rsidRPr="002C3AB4">
        <w:rPr>
          <w:b w:val="0"/>
          <w:sz w:val="24"/>
          <w:szCs w:val="24"/>
        </w:rPr>
        <w:t xml:space="preserve">relatório de </w:t>
      </w:r>
      <w:r>
        <w:rPr>
          <w:b w:val="0"/>
          <w:sz w:val="24"/>
          <w:szCs w:val="24"/>
        </w:rPr>
        <w:t xml:space="preserve">Trabalho de </w:t>
      </w:r>
      <w:r w:rsidR="002C3AB4" w:rsidRPr="002C3AB4">
        <w:rPr>
          <w:b w:val="0"/>
          <w:sz w:val="24"/>
          <w:szCs w:val="24"/>
        </w:rPr>
        <w:t>Graduação. São abordados aspectos relacionados a redação de referências bibliográficas, bibliografia, anexos e contra-capa</w:t>
      </w:r>
    </w:p>
    <w:p w:rsidR="00714A7B" w:rsidRPr="006A372B" w:rsidRDefault="00714A7B" w:rsidP="00714A7B">
      <w:pPr>
        <w:pStyle w:val="Ttulo2"/>
        <w:spacing w:before="600" w:after="240"/>
        <w:rPr>
          <w:sz w:val="24"/>
          <w:szCs w:val="24"/>
        </w:rPr>
      </w:pPr>
      <w:bookmarkStart w:id="45" w:name="_Toc105201360"/>
      <w:r w:rsidRPr="006A372B">
        <w:rPr>
          <w:sz w:val="24"/>
          <w:szCs w:val="24"/>
        </w:rPr>
        <w:t>4.1</w:t>
      </w:r>
      <w:r w:rsidRPr="006A372B">
        <w:rPr>
          <w:sz w:val="24"/>
          <w:szCs w:val="24"/>
        </w:rPr>
        <w:tab/>
        <w:t>REFERÊNCIAS BIBLIOGRÁFICAS</w:t>
      </w:r>
      <w:bookmarkEnd w:id="45"/>
    </w:p>
    <w:p w:rsidR="0068230D" w:rsidRDefault="00714A7B" w:rsidP="00A62738">
      <w:pPr>
        <w:pStyle w:val="Corpodetexto"/>
      </w:pPr>
      <w:r w:rsidRPr="006A372B">
        <w:t>O primeiro elemento do pós</w:t>
      </w:r>
      <w:r w:rsidR="00107FF4" w:rsidRPr="006A372B">
        <w:t>-</w:t>
      </w:r>
      <w:r w:rsidRPr="006A372B">
        <w:t>texto, inserido numa nova página, logo após o último cap</w:t>
      </w:r>
      <w:r w:rsidR="0068230D">
        <w:t>í</w:t>
      </w:r>
      <w:r w:rsidRPr="006A372B">
        <w:t>tulo do trabalho, consiste da lista das refer</w:t>
      </w:r>
      <w:r w:rsidR="0068230D">
        <w:t>ê</w:t>
      </w:r>
      <w:r w:rsidRPr="006A372B">
        <w:t>ncias bibliográficas citadas ao longo do t</w:t>
      </w:r>
      <w:r w:rsidR="00107FF4" w:rsidRPr="006A372B">
        <w:t>exto</w:t>
      </w:r>
      <w:r w:rsidRPr="006A372B">
        <w:t>.</w:t>
      </w:r>
      <w:r w:rsidR="0068230D">
        <w:t xml:space="preserve"> </w:t>
      </w:r>
    </w:p>
    <w:p w:rsidR="00714A7B" w:rsidRPr="006A372B" w:rsidRDefault="00714A7B" w:rsidP="00A62738">
      <w:pPr>
        <w:pStyle w:val="Corpodetexto"/>
      </w:pPr>
      <w:r w:rsidRPr="006A372B">
        <w:t>Cada refer</w:t>
      </w:r>
      <w:r w:rsidR="00107FF4" w:rsidRPr="006A372B">
        <w:t>ê</w:t>
      </w:r>
      <w:r w:rsidRPr="006A372B">
        <w:t xml:space="preserve">ncia na lista deve ser justificada entre margens e redigida no formato </w:t>
      </w:r>
      <w:r w:rsidR="0068230D">
        <w:t xml:space="preserve">Arial em </w:t>
      </w:r>
      <w:smartTag w:uri="urn:schemas-microsoft-com:office:smarttags" w:element="metricconverter">
        <w:smartTagPr>
          <w:attr w:name="ProductID" w:val="10 pts"/>
        </w:smartTagPr>
        <w:r w:rsidR="0068230D">
          <w:t>1</w:t>
        </w:r>
        <w:r w:rsidR="00F62920">
          <w:t>0</w:t>
        </w:r>
        <w:r w:rsidR="0068230D">
          <w:t xml:space="preserve"> </w:t>
        </w:r>
        <w:r w:rsidRPr="006A372B">
          <w:t>pts</w:t>
        </w:r>
      </w:smartTag>
      <w:r w:rsidRPr="006A372B">
        <w:t>. Não é necessário introduzir uma linha em branco entre refer</w:t>
      </w:r>
      <w:r w:rsidR="00107FF4" w:rsidRPr="006A372B">
        <w:t>ê</w:t>
      </w:r>
      <w:r w:rsidRPr="006A372B">
        <w:t xml:space="preserve">ncias </w:t>
      </w:r>
      <w:r w:rsidR="00107FF4" w:rsidRPr="006A372B">
        <w:t>sucessivas</w:t>
      </w:r>
      <w:r w:rsidR="00F62920">
        <w:t xml:space="preserve">, apenas um espaçamento de </w:t>
      </w:r>
      <w:smartTag w:uri="urn:schemas-microsoft-com:office:smarttags" w:element="metricconverter">
        <w:smartTagPr>
          <w:attr w:name="ProductID" w:val="6 pts"/>
        </w:smartTagPr>
        <w:r w:rsidR="00F62920">
          <w:t>6 pts</w:t>
        </w:r>
      </w:smartTag>
      <w:r w:rsidR="00F71F1A">
        <w:t xml:space="preserve"> entre parágrafos. Ver exemplo no final.</w:t>
      </w:r>
    </w:p>
    <w:p w:rsidR="00107FF4" w:rsidRPr="006A372B" w:rsidRDefault="00107FF4" w:rsidP="00A62738">
      <w:pPr>
        <w:pStyle w:val="Corpodetexto"/>
      </w:pPr>
      <w:r w:rsidRPr="006A372B">
        <w:t>A primeira linha de cada refer</w:t>
      </w:r>
      <w:r w:rsidR="0068230D">
        <w:t>ê</w:t>
      </w:r>
      <w:r w:rsidRPr="006A372B">
        <w:t xml:space="preserve">ncia deve ser alinhada a esquerda, com as demais linhas da referencia deslocadas de 0,5 cm a partir da margem esquerda. </w:t>
      </w:r>
    </w:p>
    <w:p w:rsidR="00A102C5" w:rsidRPr="006A372B" w:rsidRDefault="00A102C5" w:rsidP="00A62738">
      <w:pPr>
        <w:pStyle w:val="Corpodetexto"/>
      </w:pPr>
      <w:r w:rsidRPr="006A372B">
        <w:t>Todas as referências apare</w:t>
      </w:r>
      <w:r w:rsidR="0068230D">
        <w:t>cendo na lista da seção “Referên</w:t>
      </w:r>
      <w:r w:rsidRPr="006A372B">
        <w:t>cias Bibliográficas” devem estar citadas no texto. Da mesma forma o autor deve verificar que não há no corpo do texto citação a referencias que por esquecimento não forma incluídas nesta seção.</w:t>
      </w:r>
    </w:p>
    <w:p w:rsidR="00714A7B" w:rsidRPr="006A372B" w:rsidRDefault="00A102C5" w:rsidP="00A62738">
      <w:pPr>
        <w:pStyle w:val="Corpodetexto"/>
      </w:pPr>
      <w:r w:rsidRPr="006A372B">
        <w:t>As refer</w:t>
      </w:r>
      <w:r w:rsidR="0068230D">
        <w:t>ê</w:t>
      </w:r>
      <w:r w:rsidRPr="006A372B">
        <w:t xml:space="preserve">ncias </w:t>
      </w:r>
      <w:r w:rsidR="003F4F9D">
        <w:t xml:space="preserve">no formato “sobrenome (ano)” </w:t>
      </w:r>
      <w:r w:rsidRPr="006A372B">
        <w:t xml:space="preserve">devem ser listadas em ordem alfabética, de acordo com o último nome do primeiro autor. </w:t>
      </w:r>
      <w:r w:rsidR="00714A7B" w:rsidRPr="006A372B">
        <w:t>Alguns exemplos de listagem de refer</w:t>
      </w:r>
      <w:r w:rsidR="0068230D">
        <w:t>ê</w:t>
      </w:r>
      <w:r w:rsidR="00714A7B" w:rsidRPr="006A372B">
        <w:t xml:space="preserve">ncias são apresentados </w:t>
      </w:r>
      <w:r w:rsidR="00107FF4" w:rsidRPr="006A372B">
        <w:t>no Anexo I</w:t>
      </w:r>
      <w:r w:rsidR="0068230D">
        <w:t>I</w:t>
      </w:r>
      <w:r w:rsidR="00107FF4" w:rsidRPr="006A372B">
        <w:t>.</w:t>
      </w:r>
      <w:r w:rsidR="003F4F9D">
        <w:t xml:space="preserve"> As referências no formato “[número da referência]” devem ser listadas em ordem de aparecimento no texto.</w:t>
      </w:r>
    </w:p>
    <w:p w:rsidR="00714A7B" w:rsidRPr="006A372B" w:rsidRDefault="00714A7B" w:rsidP="00A62738">
      <w:pPr>
        <w:pStyle w:val="Corpodetexto"/>
      </w:pPr>
      <w:r w:rsidRPr="006A372B">
        <w:t xml:space="preserve">Artigos que ainda não tenham sido publicados, mesmo que tenham sido submetidos para publicação, </w:t>
      </w:r>
      <w:r w:rsidR="004228AE" w:rsidRPr="006A372B">
        <w:t xml:space="preserve">não deverão </w:t>
      </w:r>
      <w:r w:rsidRPr="006A372B">
        <w:t>ser citados</w:t>
      </w:r>
      <w:r w:rsidR="004228AE" w:rsidRPr="006A372B">
        <w:t>.</w:t>
      </w:r>
      <w:r w:rsidRPr="006A372B">
        <w:t xml:space="preserve"> Artigos ainda não publicados</w:t>
      </w:r>
      <w:r w:rsidR="0068230D" w:rsidRPr="006A372B">
        <w:t>, mas</w:t>
      </w:r>
      <w:r w:rsidRPr="006A372B">
        <w:t xml:space="preserve"> que já tenham sido aceitos para publicação devem ser citados como “in press”</w:t>
      </w:r>
      <w:r w:rsidR="004228AE" w:rsidRPr="006A372B">
        <w:t>.</w:t>
      </w:r>
    </w:p>
    <w:p w:rsidR="00107FF4" w:rsidRPr="006A372B" w:rsidRDefault="00107FF4" w:rsidP="00A62738">
      <w:pPr>
        <w:pStyle w:val="Corpodetexto"/>
      </w:pPr>
      <w:r w:rsidRPr="006A372B">
        <w:t xml:space="preserve">A norma NBR6023 (ABNT, 2000), que regulamenta toda a formatação a ser usada na elaboração de referências a </w:t>
      </w:r>
      <w:r w:rsidR="0068230D" w:rsidRPr="006A372B">
        <w:t>diferentes tipos</w:t>
      </w:r>
      <w:r w:rsidRPr="006A372B">
        <w:t xml:space="preserve"> de fontes de consulta, deve ser rigidamente observada. Sugere-se a consulta do trabalho realizado por Alves e Arruda (2005), disponível na internet.</w:t>
      </w:r>
    </w:p>
    <w:p w:rsidR="004228AE" w:rsidRPr="006A372B" w:rsidRDefault="004228AE" w:rsidP="004228AE">
      <w:pPr>
        <w:pStyle w:val="Ttulo2"/>
        <w:spacing w:before="600" w:after="240"/>
        <w:rPr>
          <w:sz w:val="24"/>
          <w:szCs w:val="24"/>
        </w:rPr>
      </w:pPr>
      <w:bookmarkStart w:id="46" w:name="_Toc105201361"/>
      <w:r w:rsidRPr="006A372B">
        <w:rPr>
          <w:sz w:val="24"/>
          <w:szCs w:val="24"/>
        </w:rPr>
        <w:t>4.2</w:t>
      </w:r>
      <w:r w:rsidRPr="006A372B">
        <w:rPr>
          <w:sz w:val="24"/>
          <w:szCs w:val="24"/>
        </w:rPr>
        <w:tab/>
        <w:t>ANEXOS</w:t>
      </w:r>
      <w:bookmarkEnd w:id="46"/>
      <w:r w:rsidR="00F71F1A">
        <w:rPr>
          <w:sz w:val="24"/>
          <w:szCs w:val="24"/>
        </w:rPr>
        <w:t xml:space="preserve"> E APÊNDICES</w:t>
      </w:r>
    </w:p>
    <w:p w:rsidR="00714A7B" w:rsidRPr="006A372B" w:rsidRDefault="00107FF4" w:rsidP="00A62738">
      <w:pPr>
        <w:pStyle w:val="Corpodetexto"/>
      </w:pPr>
      <w:r w:rsidRPr="006A372B">
        <w:t>A</w:t>
      </w:r>
      <w:r w:rsidR="004228AE" w:rsidRPr="006A372B">
        <w:t xml:space="preserve">s </w:t>
      </w:r>
      <w:r w:rsidRPr="006A372B">
        <w:t xml:space="preserve">informações citadas ao longo </w:t>
      </w:r>
      <w:r w:rsidR="004228AE" w:rsidRPr="006A372B">
        <w:t xml:space="preserve">do texto </w:t>
      </w:r>
      <w:r w:rsidR="00F71F1A">
        <w:t xml:space="preserve">como “Anexos” ou “Apêndices” </w:t>
      </w:r>
      <w:r w:rsidR="004228AE" w:rsidRPr="006A372B">
        <w:t>devem ser apresentad</w:t>
      </w:r>
      <w:r w:rsidRPr="006A372B">
        <w:t>a</w:t>
      </w:r>
      <w:r w:rsidR="004228AE" w:rsidRPr="006A372B">
        <w:t>s numa seção isolada ao término do trabalho, após a seção de refer</w:t>
      </w:r>
      <w:r w:rsidR="00841A20" w:rsidRPr="006A372B">
        <w:t>ê</w:t>
      </w:r>
      <w:r w:rsidR="004228AE" w:rsidRPr="006A372B">
        <w:t xml:space="preserve">ncias bibliográficas. </w:t>
      </w:r>
      <w:r w:rsidR="006065FF" w:rsidRPr="006A372B">
        <w:t xml:space="preserve">Os anexos </w:t>
      </w:r>
      <w:r w:rsidR="00F71F1A">
        <w:t xml:space="preserve">e apêndices </w:t>
      </w:r>
      <w:r w:rsidR="006065FF" w:rsidRPr="006A372B">
        <w:t xml:space="preserve">devem ser numerados seqüencialmente em algarismos romanos maiúsculos (I, II, III, ...). </w:t>
      </w:r>
      <w:r w:rsidR="00841A20" w:rsidRPr="006A372B">
        <w:t xml:space="preserve">A primeira página dos anexos deve apresentar </w:t>
      </w:r>
      <w:r w:rsidR="00841A20" w:rsidRPr="006A372B">
        <w:lastRenderedPageBreak/>
        <w:t xml:space="preserve">um índice conforme modelo apresentado no Anexo </w:t>
      </w:r>
      <w:r w:rsidR="006065FF" w:rsidRPr="006A372B">
        <w:t>I</w:t>
      </w:r>
      <w:r w:rsidR="00841A20" w:rsidRPr="006A372B">
        <w:t>, descrevendo cada anexo e a página inicial do mesmo.</w:t>
      </w:r>
      <w:r w:rsidR="00F71F1A">
        <w:t xml:space="preserve"> A mesma orientação vale para os apêndices.</w:t>
      </w:r>
    </w:p>
    <w:p w:rsidR="00841A20" w:rsidRPr="006A372B" w:rsidRDefault="00841A20" w:rsidP="00093878">
      <w:pPr>
        <w:pStyle w:val="SectionBody"/>
        <w:spacing w:after="120" w:line="360" w:lineRule="auto"/>
        <w:ind w:firstLine="0"/>
        <w:rPr>
          <w:rFonts w:ascii="Arial" w:hAnsi="Arial" w:cs="Arial"/>
          <w:sz w:val="22"/>
          <w:szCs w:val="22"/>
          <w:lang w:val="pt-BR"/>
        </w:rPr>
      </w:pPr>
      <w:r w:rsidRPr="006A372B">
        <w:rPr>
          <w:rFonts w:ascii="Arial" w:hAnsi="Arial" w:cs="Arial"/>
          <w:sz w:val="22"/>
          <w:szCs w:val="22"/>
          <w:lang w:val="pt-BR"/>
        </w:rPr>
        <w:t xml:space="preserve">A referência explícita no texto </w:t>
      </w:r>
      <w:r w:rsidR="00921B9E">
        <w:rPr>
          <w:rFonts w:ascii="Arial" w:hAnsi="Arial" w:cs="Arial"/>
          <w:sz w:val="22"/>
          <w:szCs w:val="22"/>
          <w:lang w:val="pt-BR"/>
        </w:rPr>
        <w:t>a</w:t>
      </w:r>
      <w:r w:rsidRPr="006A372B">
        <w:rPr>
          <w:rFonts w:ascii="Arial" w:hAnsi="Arial" w:cs="Arial"/>
          <w:sz w:val="22"/>
          <w:szCs w:val="22"/>
          <w:lang w:val="pt-BR"/>
        </w:rPr>
        <w:t xml:space="preserve"> um dado anexo deve ser feita como “Anexo </w:t>
      </w:r>
      <w:smartTag w:uri="urn:schemas-microsoft-com:office:smarttags" w:element="metricconverter">
        <w:smartTagPr>
          <w:attr w:name="ProductID" w:val="1”"/>
        </w:smartTagPr>
        <w:r w:rsidRPr="006A372B">
          <w:rPr>
            <w:rFonts w:ascii="Arial" w:hAnsi="Arial" w:cs="Arial"/>
            <w:sz w:val="22"/>
            <w:szCs w:val="22"/>
            <w:lang w:val="pt-BR"/>
          </w:rPr>
          <w:t>1”</w:t>
        </w:r>
      </w:smartTag>
      <w:r w:rsidRPr="006A372B">
        <w:rPr>
          <w:rFonts w:ascii="Arial" w:hAnsi="Arial" w:cs="Arial"/>
          <w:sz w:val="22"/>
          <w:szCs w:val="22"/>
          <w:lang w:val="pt-BR"/>
        </w:rPr>
        <w:t xml:space="preserve">. Referências implícitas a um dado anexo devem ser feitas entre parênteses como “(Anexo </w:t>
      </w:r>
      <w:r w:rsidR="006065FF" w:rsidRPr="006A372B">
        <w:rPr>
          <w:rFonts w:ascii="Arial" w:hAnsi="Arial" w:cs="Arial"/>
          <w:sz w:val="22"/>
          <w:szCs w:val="22"/>
          <w:lang w:val="pt-BR"/>
        </w:rPr>
        <w:t>I</w:t>
      </w:r>
      <w:r w:rsidRPr="006A372B">
        <w:rPr>
          <w:rFonts w:ascii="Arial" w:hAnsi="Arial" w:cs="Arial"/>
          <w:sz w:val="22"/>
          <w:szCs w:val="22"/>
          <w:lang w:val="pt-BR"/>
        </w:rPr>
        <w:t xml:space="preserve">). Para </w:t>
      </w:r>
      <w:r w:rsidR="00921B9E">
        <w:rPr>
          <w:rFonts w:ascii="Arial" w:hAnsi="Arial" w:cs="Arial"/>
          <w:sz w:val="22"/>
          <w:szCs w:val="22"/>
          <w:lang w:val="pt-BR"/>
        </w:rPr>
        <w:t xml:space="preserve">mais de uma </w:t>
      </w:r>
      <w:r w:rsidRPr="006A372B">
        <w:rPr>
          <w:rFonts w:ascii="Arial" w:hAnsi="Arial" w:cs="Arial"/>
          <w:sz w:val="22"/>
          <w:szCs w:val="22"/>
          <w:lang w:val="pt-BR"/>
        </w:rPr>
        <w:t>referência</w:t>
      </w:r>
      <w:r w:rsidR="00921B9E">
        <w:rPr>
          <w:rFonts w:ascii="Arial" w:hAnsi="Arial" w:cs="Arial"/>
          <w:sz w:val="22"/>
          <w:szCs w:val="22"/>
          <w:lang w:val="pt-BR"/>
        </w:rPr>
        <w:t xml:space="preserve"> a anexos </w:t>
      </w:r>
      <w:r w:rsidRPr="006A372B">
        <w:rPr>
          <w:rFonts w:ascii="Arial" w:hAnsi="Arial" w:cs="Arial"/>
          <w:sz w:val="22"/>
          <w:szCs w:val="22"/>
          <w:lang w:val="pt-BR"/>
        </w:rPr>
        <w:t>as mesmas regras devem ser aplicadas usando-se o plural adequadamente. Exemplos:</w:t>
      </w:r>
    </w:p>
    <w:p w:rsidR="00841A20" w:rsidRPr="006A372B" w:rsidRDefault="00841A20" w:rsidP="00093878">
      <w:pPr>
        <w:pStyle w:val="SectionBody"/>
        <w:numPr>
          <w:ilvl w:val="0"/>
          <w:numId w:val="33"/>
        </w:numPr>
        <w:spacing w:after="120" w:line="360" w:lineRule="auto"/>
        <w:rPr>
          <w:rFonts w:ascii="Arial" w:hAnsi="Arial" w:cs="Arial"/>
          <w:sz w:val="22"/>
          <w:szCs w:val="22"/>
          <w:lang w:val="pt-BR"/>
        </w:rPr>
      </w:pPr>
      <w:r w:rsidRPr="006A372B">
        <w:rPr>
          <w:rFonts w:ascii="Arial" w:hAnsi="Arial" w:cs="Arial"/>
          <w:sz w:val="22"/>
          <w:szCs w:val="22"/>
          <w:lang w:val="pt-BR"/>
        </w:rPr>
        <w:t xml:space="preserve">“Os resultados detalhados dos ensaios experimentais são apresentados no Anexo </w:t>
      </w:r>
      <w:r w:rsidR="006065FF" w:rsidRPr="006A372B">
        <w:rPr>
          <w:rFonts w:ascii="Arial" w:hAnsi="Arial" w:cs="Arial"/>
          <w:sz w:val="22"/>
          <w:szCs w:val="22"/>
          <w:lang w:val="pt-BR"/>
        </w:rPr>
        <w:t>IV</w:t>
      </w:r>
      <w:r w:rsidRPr="006A372B">
        <w:rPr>
          <w:rFonts w:ascii="Arial" w:hAnsi="Arial" w:cs="Arial"/>
          <w:sz w:val="22"/>
          <w:szCs w:val="22"/>
          <w:lang w:val="pt-BR"/>
        </w:rPr>
        <w:t>, onde ...”</w:t>
      </w:r>
    </w:p>
    <w:p w:rsidR="00841A20" w:rsidRPr="006A372B" w:rsidRDefault="00841A20" w:rsidP="00093878">
      <w:pPr>
        <w:pStyle w:val="SectionBody"/>
        <w:numPr>
          <w:ilvl w:val="0"/>
          <w:numId w:val="33"/>
        </w:numPr>
        <w:spacing w:after="120" w:line="360" w:lineRule="auto"/>
        <w:rPr>
          <w:rFonts w:ascii="Arial" w:hAnsi="Arial" w:cs="Arial"/>
          <w:sz w:val="22"/>
          <w:szCs w:val="22"/>
          <w:lang w:val="pt-BR"/>
        </w:rPr>
      </w:pPr>
      <w:r w:rsidRPr="006A372B">
        <w:rPr>
          <w:rFonts w:ascii="Arial" w:hAnsi="Arial" w:cs="Arial"/>
          <w:sz w:val="22"/>
          <w:szCs w:val="22"/>
          <w:lang w:val="pt-BR"/>
        </w:rPr>
        <w:t xml:space="preserve">“O Anexo </w:t>
      </w:r>
      <w:r w:rsidR="006065FF" w:rsidRPr="006A372B">
        <w:rPr>
          <w:rFonts w:ascii="Arial" w:hAnsi="Arial" w:cs="Arial"/>
          <w:sz w:val="22"/>
          <w:szCs w:val="22"/>
          <w:lang w:val="pt-BR"/>
        </w:rPr>
        <w:t>I</w:t>
      </w:r>
      <w:r w:rsidRPr="006A372B">
        <w:rPr>
          <w:rFonts w:ascii="Arial" w:hAnsi="Arial" w:cs="Arial"/>
          <w:sz w:val="22"/>
          <w:szCs w:val="22"/>
          <w:lang w:val="pt-BR"/>
        </w:rPr>
        <w:t xml:space="preserve"> apresenta os resultados obtidos, onde </w:t>
      </w:r>
      <w:r w:rsidR="0068230D" w:rsidRPr="006A372B">
        <w:rPr>
          <w:rFonts w:ascii="Arial" w:hAnsi="Arial" w:cs="Arial"/>
          <w:sz w:val="22"/>
          <w:szCs w:val="22"/>
          <w:lang w:val="pt-BR"/>
        </w:rPr>
        <w:t>se pode</w:t>
      </w:r>
      <w:r w:rsidRPr="006A372B">
        <w:rPr>
          <w:rFonts w:ascii="Arial" w:hAnsi="Arial" w:cs="Arial"/>
          <w:sz w:val="22"/>
          <w:szCs w:val="22"/>
          <w:lang w:val="pt-BR"/>
        </w:rPr>
        <w:t xml:space="preserve"> observar que ...”</w:t>
      </w:r>
    </w:p>
    <w:p w:rsidR="00841A20" w:rsidRPr="006A372B" w:rsidRDefault="00841A20" w:rsidP="00093878">
      <w:pPr>
        <w:pStyle w:val="SectionBody"/>
        <w:numPr>
          <w:ilvl w:val="0"/>
          <w:numId w:val="33"/>
        </w:numPr>
        <w:spacing w:after="120" w:line="360" w:lineRule="auto"/>
        <w:rPr>
          <w:rFonts w:ascii="Arial" w:hAnsi="Arial" w:cs="Arial"/>
          <w:sz w:val="22"/>
          <w:szCs w:val="22"/>
          <w:lang w:val="pt-BR"/>
        </w:rPr>
      </w:pPr>
      <w:r w:rsidRPr="006A372B">
        <w:rPr>
          <w:rFonts w:ascii="Arial" w:hAnsi="Arial" w:cs="Arial"/>
          <w:sz w:val="22"/>
          <w:szCs w:val="22"/>
          <w:lang w:val="pt-BR"/>
        </w:rPr>
        <w:t xml:space="preserve">“Os Anexos </w:t>
      </w:r>
      <w:r w:rsidR="006065FF" w:rsidRPr="006A372B">
        <w:rPr>
          <w:rFonts w:ascii="Arial" w:hAnsi="Arial" w:cs="Arial"/>
          <w:sz w:val="22"/>
          <w:szCs w:val="22"/>
          <w:lang w:val="pt-BR"/>
        </w:rPr>
        <w:t>I</w:t>
      </w:r>
      <w:r w:rsidRPr="006A372B">
        <w:rPr>
          <w:rFonts w:ascii="Arial" w:hAnsi="Arial" w:cs="Arial"/>
          <w:sz w:val="22"/>
          <w:szCs w:val="22"/>
          <w:lang w:val="pt-BR"/>
        </w:rPr>
        <w:t xml:space="preserve"> a </w:t>
      </w:r>
      <w:r w:rsidR="006065FF" w:rsidRPr="006A372B">
        <w:rPr>
          <w:rFonts w:ascii="Arial" w:hAnsi="Arial" w:cs="Arial"/>
          <w:sz w:val="22"/>
          <w:szCs w:val="22"/>
          <w:lang w:val="pt-BR"/>
        </w:rPr>
        <w:t>IV</w:t>
      </w:r>
      <w:r w:rsidRPr="006A372B">
        <w:rPr>
          <w:rFonts w:ascii="Arial" w:hAnsi="Arial" w:cs="Arial"/>
          <w:sz w:val="22"/>
          <w:szCs w:val="22"/>
          <w:lang w:val="pt-BR"/>
        </w:rPr>
        <w:t xml:space="preserve"> apresentam os resultados obtidos ...”</w:t>
      </w:r>
    </w:p>
    <w:p w:rsidR="00841A20" w:rsidRPr="006A372B" w:rsidRDefault="00841A20" w:rsidP="00093878">
      <w:pPr>
        <w:pStyle w:val="SectionBody"/>
        <w:numPr>
          <w:ilvl w:val="0"/>
          <w:numId w:val="33"/>
        </w:numPr>
        <w:spacing w:after="120" w:line="360" w:lineRule="auto"/>
        <w:rPr>
          <w:rFonts w:ascii="Arial" w:hAnsi="Arial" w:cs="Arial"/>
          <w:sz w:val="22"/>
          <w:szCs w:val="22"/>
          <w:lang w:val="pt-BR"/>
        </w:rPr>
      </w:pPr>
      <w:r w:rsidRPr="006A372B">
        <w:rPr>
          <w:rFonts w:ascii="Arial" w:hAnsi="Arial" w:cs="Arial"/>
          <w:sz w:val="22"/>
          <w:szCs w:val="22"/>
          <w:lang w:val="pt-BR"/>
        </w:rPr>
        <w:t xml:space="preserve">“Verificou-se uma forte dependência entre as variáveis citadas (Anexo </w:t>
      </w:r>
      <w:r w:rsidR="006065FF" w:rsidRPr="006A372B">
        <w:rPr>
          <w:rFonts w:ascii="Arial" w:hAnsi="Arial" w:cs="Arial"/>
          <w:sz w:val="22"/>
          <w:szCs w:val="22"/>
          <w:lang w:val="pt-BR"/>
        </w:rPr>
        <w:t>V</w:t>
      </w:r>
      <w:r w:rsidRPr="006A372B">
        <w:rPr>
          <w:rFonts w:ascii="Arial" w:hAnsi="Arial" w:cs="Arial"/>
          <w:sz w:val="22"/>
          <w:szCs w:val="22"/>
          <w:lang w:val="pt-BR"/>
        </w:rPr>
        <w:t xml:space="preserve">), comprovando ...” </w:t>
      </w:r>
    </w:p>
    <w:p w:rsidR="00841A20" w:rsidRPr="006A372B" w:rsidRDefault="00C9780A" w:rsidP="00A62738">
      <w:pPr>
        <w:pStyle w:val="Corpodetexto"/>
      </w:pPr>
      <w:r>
        <w:t>A</w:t>
      </w:r>
      <w:r w:rsidR="00F71F1A">
        <w:t>s mesmas orientações valem para os apêndices.</w:t>
      </w:r>
    </w:p>
    <w:p w:rsidR="00F62920" w:rsidRDefault="002C3AB4" w:rsidP="008263D9">
      <w:pPr>
        <w:pStyle w:val="TituloCapitulo"/>
        <w:spacing w:before="0"/>
        <w:rPr>
          <w:iCs w:val="0"/>
          <w:sz w:val="36"/>
          <w:szCs w:val="36"/>
        </w:rPr>
      </w:pPr>
      <w:r>
        <w:br w:type="page"/>
      </w:r>
      <w:r w:rsidR="00F62920" w:rsidRPr="006A372B">
        <w:rPr>
          <w:iCs w:val="0"/>
          <w:sz w:val="36"/>
          <w:szCs w:val="36"/>
        </w:rPr>
        <w:lastRenderedPageBreak/>
        <w:t>5 INSTRUÇÕES FINAIS</w:t>
      </w:r>
    </w:p>
    <w:p w:rsidR="002C3AB4" w:rsidRPr="008263D9" w:rsidRDefault="0068230D" w:rsidP="008263D9">
      <w:pPr>
        <w:pStyle w:val="TituloCapitulo"/>
        <w:spacing w:before="0" w:line="360" w:lineRule="auto"/>
        <w:jc w:val="both"/>
        <w:rPr>
          <w:b w:val="0"/>
          <w:iCs w:val="0"/>
          <w:sz w:val="22"/>
          <w:szCs w:val="22"/>
        </w:rPr>
      </w:pPr>
      <w:r w:rsidRPr="008263D9">
        <w:rPr>
          <w:b w:val="0"/>
          <w:sz w:val="22"/>
          <w:szCs w:val="22"/>
        </w:rPr>
        <w:tab/>
      </w:r>
      <w:r w:rsidR="002C3AB4" w:rsidRPr="008263D9">
        <w:rPr>
          <w:b w:val="0"/>
          <w:sz w:val="22"/>
          <w:szCs w:val="22"/>
        </w:rPr>
        <w:t xml:space="preserve">Este </w:t>
      </w:r>
      <w:r w:rsidRPr="008263D9">
        <w:rPr>
          <w:b w:val="0"/>
          <w:sz w:val="22"/>
          <w:szCs w:val="22"/>
        </w:rPr>
        <w:t>ú</w:t>
      </w:r>
      <w:r w:rsidR="002C3AB4" w:rsidRPr="008263D9">
        <w:rPr>
          <w:b w:val="0"/>
          <w:sz w:val="22"/>
          <w:szCs w:val="22"/>
        </w:rPr>
        <w:t>ltimo cap</w:t>
      </w:r>
      <w:r w:rsidRPr="008263D9">
        <w:rPr>
          <w:b w:val="0"/>
          <w:sz w:val="22"/>
          <w:szCs w:val="22"/>
        </w:rPr>
        <w:t>í</w:t>
      </w:r>
      <w:r w:rsidR="002C3AB4" w:rsidRPr="008263D9">
        <w:rPr>
          <w:b w:val="0"/>
          <w:sz w:val="22"/>
          <w:szCs w:val="22"/>
        </w:rPr>
        <w:t xml:space="preserve">tulo visa apenas apresentar algumas instruções finais a serem consideradas na elaboração de relatórios de </w:t>
      </w:r>
      <w:r w:rsidR="007B40B2">
        <w:rPr>
          <w:b w:val="0"/>
          <w:sz w:val="22"/>
          <w:szCs w:val="22"/>
        </w:rPr>
        <w:t xml:space="preserve">Trabalho de </w:t>
      </w:r>
      <w:r w:rsidR="002C3AB4" w:rsidRPr="008263D9">
        <w:rPr>
          <w:b w:val="0"/>
          <w:sz w:val="22"/>
          <w:szCs w:val="22"/>
        </w:rPr>
        <w:t xml:space="preserve">Graduação. No relatório de </w:t>
      </w:r>
      <w:r w:rsidR="007B40B2">
        <w:rPr>
          <w:b w:val="0"/>
          <w:sz w:val="22"/>
          <w:szCs w:val="22"/>
        </w:rPr>
        <w:t xml:space="preserve">trabalho </w:t>
      </w:r>
      <w:r w:rsidR="002C3AB4" w:rsidRPr="008263D9">
        <w:rPr>
          <w:b w:val="0"/>
          <w:sz w:val="22"/>
          <w:szCs w:val="22"/>
        </w:rPr>
        <w:t>de graduação este ultimo cap</w:t>
      </w:r>
      <w:r w:rsidR="007B40B2">
        <w:rPr>
          <w:b w:val="0"/>
          <w:sz w:val="22"/>
          <w:szCs w:val="22"/>
        </w:rPr>
        <w:t>í</w:t>
      </w:r>
      <w:r w:rsidR="002C3AB4" w:rsidRPr="008263D9">
        <w:rPr>
          <w:b w:val="0"/>
          <w:sz w:val="22"/>
          <w:szCs w:val="22"/>
        </w:rPr>
        <w:t>tulo deve ser substituído pelas “Conclusões”</w:t>
      </w:r>
      <w:r w:rsidR="00921B9E">
        <w:rPr>
          <w:b w:val="0"/>
          <w:sz w:val="22"/>
          <w:szCs w:val="22"/>
        </w:rPr>
        <w:t xml:space="preserve"> </w:t>
      </w:r>
      <w:r w:rsidR="002C3AB4" w:rsidRPr="008263D9">
        <w:rPr>
          <w:b w:val="0"/>
          <w:sz w:val="22"/>
          <w:szCs w:val="22"/>
        </w:rPr>
        <w:t>do trabalho</w:t>
      </w:r>
    </w:p>
    <w:p w:rsidR="007B529A" w:rsidRPr="008263D9" w:rsidRDefault="007B529A" w:rsidP="008263D9">
      <w:pPr>
        <w:pStyle w:val="Ttulo2"/>
        <w:spacing w:before="600" w:after="240" w:line="360" w:lineRule="auto"/>
        <w:rPr>
          <w:sz w:val="22"/>
          <w:szCs w:val="22"/>
        </w:rPr>
      </w:pPr>
      <w:bookmarkStart w:id="47" w:name="_Toc105201363"/>
      <w:r w:rsidRPr="008263D9">
        <w:rPr>
          <w:sz w:val="22"/>
          <w:szCs w:val="22"/>
        </w:rPr>
        <w:t>5.1</w:t>
      </w:r>
      <w:r w:rsidRPr="008263D9">
        <w:rPr>
          <w:sz w:val="22"/>
          <w:szCs w:val="22"/>
        </w:rPr>
        <w:tab/>
        <w:t>Título da Seção 5.1</w:t>
      </w:r>
      <w:bookmarkEnd w:id="47"/>
    </w:p>
    <w:p w:rsidR="00714A7B" w:rsidRPr="008263D9" w:rsidRDefault="007B529A" w:rsidP="00A62738">
      <w:pPr>
        <w:pStyle w:val="Corpodetexto"/>
      </w:pPr>
      <w:r w:rsidRPr="008263D9">
        <w:t>Texto descrevendo o conteúdo da seção 5.1</w:t>
      </w:r>
    </w:p>
    <w:p w:rsidR="007B529A" w:rsidRPr="008263D9" w:rsidRDefault="007B529A" w:rsidP="008263D9">
      <w:pPr>
        <w:pStyle w:val="Ttulo2"/>
        <w:spacing w:before="600" w:after="240" w:line="360" w:lineRule="auto"/>
        <w:rPr>
          <w:sz w:val="22"/>
          <w:szCs w:val="22"/>
        </w:rPr>
      </w:pPr>
      <w:bookmarkStart w:id="48" w:name="_Toc105201364"/>
      <w:r w:rsidRPr="008263D9">
        <w:rPr>
          <w:sz w:val="22"/>
          <w:szCs w:val="22"/>
        </w:rPr>
        <w:t>5.2</w:t>
      </w:r>
      <w:r w:rsidRPr="008263D9">
        <w:rPr>
          <w:sz w:val="22"/>
          <w:szCs w:val="22"/>
        </w:rPr>
        <w:tab/>
        <w:t>Título da Seção 5.2</w:t>
      </w:r>
      <w:bookmarkEnd w:id="48"/>
    </w:p>
    <w:p w:rsidR="007B529A" w:rsidRPr="008263D9" w:rsidRDefault="007B529A" w:rsidP="00A62738">
      <w:pPr>
        <w:pStyle w:val="Corpodetexto"/>
      </w:pPr>
      <w:r w:rsidRPr="008263D9">
        <w:t>Texto descrevendo o conteúdo da seção 5.2</w:t>
      </w:r>
    </w:p>
    <w:p w:rsidR="007B529A" w:rsidRPr="008263D9" w:rsidRDefault="007B529A" w:rsidP="008263D9">
      <w:pPr>
        <w:pStyle w:val="Ttulo2"/>
        <w:spacing w:before="600" w:after="240" w:line="360" w:lineRule="auto"/>
        <w:rPr>
          <w:sz w:val="22"/>
          <w:szCs w:val="22"/>
        </w:rPr>
      </w:pPr>
      <w:bookmarkStart w:id="49" w:name="_Toc105201365"/>
      <w:r w:rsidRPr="008263D9">
        <w:rPr>
          <w:sz w:val="22"/>
          <w:szCs w:val="22"/>
        </w:rPr>
        <w:t>5.3</w:t>
      </w:r>
      <w:r w:rsidRPr="008263D9">
        <w:rPr>
          <w:sz w:val="22"/>
          <w:szCs w:val="22"/>
        </w:rPr>
        <w:tab/>
        <w:t>Título da Seção 5.3</w:t>
      </w:r>
      <w:bookmarkEnd w:id="49"/>
    </w:p>
    <w:p w:rsidR="007B529A" w:rsidRPr="008263D9" w:rsidRDefault="007B529A" w:rsidP="00A62738">
      <w:pPr>
        <w:pStyle w:val="Corpodetexto"/>
      </w:pPr>
      <w:r w:rsidRPr="008263D9">
        <w:t>Texto descrevendo o conteúdo da seção 5.3</w:t>
      </w:r>
    </w:p>
    <w:p w:rsidR="00714A7B" w:rsidRPr="006A372B" w:rsidRDefault="00714A7B" w:rsidP="00A62738">
      <w:pPr>
        <w:pStyle w:val="Corpodetexto"/>
      </w:pPr>
    </w:p>
    <w:p w:rsidR="00714A7B" w:rsidRDefault="002C3AB4" w:rsidP="008263D9">
      <w:pPr>
        <w:pStyle w:val="Capitulo"/>
        <w:spacing w:before="360"/>
        <w:rPr>
          <w:rFonts w:ascii="Arial" w:hAnsi="Arial" w:cs="Arial"/>
          <w:sz w:val="36"/>
          <w:szCs w:val="36"/>
        </w:rPr>
      </w:pPr>
      <w:r>
        <w:br w:type="page"/>
      </w:r>
      <w:bookmarkStart w:id="50" w:name="_Toc105201366"/>
      <w:r w:rsidR="00714A7B" w:rsidRPr="002C3AB4">
        <w:rPr>
          <w:rFonts w:ascii="Arial" w:hAnsi="Arial" w:cs="Arial"/>
          <w:sz w:val="36"/>
          <w:szCs w:val="36"/>
        </w:rPr>
        <w:lastRenderedPageBreak/>
        <w:t>REFER</w:t>
      </w:r>
      <w:r w:rsidR="0068230D">
        <w:rPr>
          <w:rFonts w:ascii="Arial" w:hAnsi="Arial" w:cs="Arial"/>
          <w:sz w:val="36"/>
          <w:szCs w:val="36"/>
        </w:rPr>
        <w:t>Ê</w:t>
      </w:r>
      <w:r w:rsidR="00714A7B" w:rsidRPr="002C3AB4">
        <w:rPr>
          <w:rFonts w:ascii="Arial" w:hAnsi="Arial" w:cs="Arial"/>
          <w:sz w:val="36"/>
          <w:szCs w:val="36"/>
        </w:rPr>
        <w:t>NCIAS BIBLIOGR</w:t>
      </w:r>
      <w:r w:rsidR="0068230D">
        <w:rPr>
          <w:rFonts w:ascii="Arial" w:hAnsi="Arial" w:cs="Arial"/>
          <w:sz w:val="36"/>
          <w:szCs w:val="36"/>
        </w:rPr>
        <w:t>Á</w:t>
      </w:r>
      <w:r w:rsidR="00714A7B" w:rsidRPr="002C3AB4">
        <w:rPr>
          <w:rFonts w:ascii="Arial" w:hAnsi="Arial" w:cs="Arial"/>
          <w:sz w:val="36"/>
          <w:szCs w:val="36"/>
        </w:rPr>
        <w:t>FICAS</w:t>
      </w:r>
      <w:bookmarkEnd w:id="50"/>
    </w:p>
    <w:p w:rsidR="002C3AB4" w:rsidRPr="00F62920" w:rsidRDefault="002C3AB4" w:rsidP="008263D9">
      <w:pPr>
        <w:pStyle w:val="Capitulo"/>
        <w:spacing w:before="360"/>
        <w:rPr>
          <w:rFonts w:ascii="Arial" w:hAnsi="Arial" w:cs="Arial"/>
          <w:b w:val="0"/>
          <w:sz w:val="36"/>
          <w:szCs w:val="36"/>
        </w:rPr>
      </w:pPr>
    </w:p>
    <w:p w:rsidR="00107FF4" w:rsidRPr="00067CBA" w:rsidRDefault="00107FF4" w:rsidP="00F62920">
      <w:pPr>
        <w:pStyle w:val="SectionBody"/>
        <w:spacing w:after="120"/>
        <w:ind w:left="284" w:hanging="284"/>
        <w:rPr>
          <w:rFonts w:ascii="Arial" w:hAnsi="Arial" w:cs="Arial"/>
          <w:lang w:val="pt-BR"/>
        </w:rPr>
      </w:pPr>
      <w:r w:rsidRPr="00067CBA">
        <w:rPr>
          <w:rFonts w:ascii="Arial" w:hAnsi="Arial" w:cs="Arial"/>
          <w:lang w:val="pt-BR"/>
        </w:rPr>
        <w:t xml:space="preserve">Alves, M.B.M., Arruda, S.M. </w:t>
      </w:r>
      <w:r w:rsidRPr="00067CBA">
        <w:rPr>
          <w:rStyle w:val="Forte"/>
          <w:rFonts w:ascii="Arial" w:hAnsi="Arial" w:cs="Arial"/>
          <w:b w:val="0"/>
          <w:lang w:val="pt-BR"/>
        </w:rPr>
        <w:t>COMO FAZER REFERÊNCIAS: bibliográficas, eletrônicas e demais formas de documentos</w:t>
      </w:r>
      <w:r w:rsidRPr="00067CBA">
        <w:rPr>
          <w:rFonts w:ascii="Arial" w:hAnsi="Arial" w:cs="Arial"/>
          <w:lang w:val="pt-BR"/>
        </w:rPr>
        <w:t>. Universidade Federal de Santa Catarina. Disponível em: &lt; http://bu.ufsc.br/framerefer.html &gt;. Acesso em: 26/05/2005.</w:t>
      </w:r>
    </w:p>
    <w:p w:rsidR="00107FF4" w:rsidRPr="00067CBA" w:rsidRDefault="00107FF4" w:rsidP="00F62920">
      <w:pPr>
        <w:pStyle w:val="SectionBody"/>
        <w:spacing w:after="120"/>
        <w:ind w:left="284" w:hanging="284"/>
        <w:rPr>
          <w:rFonts w:ascii="Arial" w:hAnsi="Arial" w:cs="Arial"/>
          <w:lang w:val="pt-BR"/>
        </w:rPr>
      </w:pPr>
      <w:r w:rsidRPr="00067CBA">
        <w:rPr>
          <w:rFonts w:ascii="Arial" w:hAnsi="Arial" w:cs="Arial"/>
          <w:lang w:val="pt-BR"/>
        </w:rPr>
        <w:t xml:space="preserve">ASSOCIAÇÃO BRASILEIRA DE NORMAS TÉCNICAS. </w:t>
      </w:r>
      <w:r w:rsidRPr="00067CBA">
        <w:rPr>
          <w:rFonts w:ascii="Arial" w:hAnsi="Arial" w:cs="Arial"/>
          <w:bCs/>
          <w:lang w:val="pt-BR"/>
        </w:rPr>
        <w:t xml:space="preserve">NBR 6023: </w:t>
      </w:r>
      <w:r w:rsidRPr="00067CBA">
        <w:rPr>
          <w:rFonts w:ascii="Arial" w:hAnsi="Arial" w:cs="Arial"/>
          <w:lang w:val="pt-BR"/>
        </w:rPr>
        <w:t>Informação e Documentação -Referências - Elaboração. Rio de Janeiro: ABNT, 2000.</w:t>
      </w:r>
    </w:p>
    <w:p w:rsidR="004A4969" w:rsidRPr="007B6B27" w:rsidRDefault="004A4969" w:rsidP="00F62920">
      <w:pPr>
        <w:pStyle w:val="SectionBody"/>
        <w:spacing w:after="120"/>
        <w:ind w:left="284" w:hanging="284"/>
        <w:rPr>
          <w:rFonts w:ascii="Arial" w:hAnsi="Arial" w:cs="Arial"/>
          <w:color w:val="000000"/>
          <w:lang w:val="pt-BR"/>
        </w:rPr>
      </w:pPr>
      <w:r w:rsidRPr="00067CBA">
        <w:rPr>
          <w:rFonts w:ascii="Arial" w:hAnsi="Arial" w:cs="Arial"/>
          <w:color w:val="000000"/>
          <w:lang w:val="pt-BR"/>
        </w:rPr>
        <w:t xml:space="preserve">Instituto Nacional de Metrologia, Normalização e Qualidade Industrial, Vocabulário internacional de termos fundamentais e gerais de metrologia., 3. ed. </w:t>
      </w:r>
      <w:r w:rsidRPr="007B6B27">
        <w:rPr>
          <w:rFonts w:ascii="Arial" w:hAnsi="Arial" w:cs="Arial"/>
          <w:color w:val="000000"/>
          <w:lang w:val="pt-BR"/>
        </w:rPr>
        <w:t>Rio de Janeiro, INMETRO, 2003. 75p., ISBN 85-87090-90-9</w:t>
      </w:r>
    </w:p>
    <w:p w:rsidR="007B529A" w:rsidRDefault="007B529A" w:rsidP="00A62738">
      <w:pPr>
        <w:pStyle w:val="Corpodetexto"/>
      </w:pPr>
    </w:p>
    <w:p w:rsidR="00067CBA" w:rsidRDefault="00067CBA" w:rsidP="00A62738">
      <w:pPr>
        <w:pStyle w:val="Corpodetexto"/>
      </w:pPr>
      <w:r>
        <w:t xml:space="preserve">Ou </w:t>
      </w:r>
    </w:p>
    <w:p w:rsidR="00067CBA" w:rsidRDefault="00067CBA" w:rsidP="00A62738">
      <w:pPr>
        <w:pStyle w:val="Corpodetexto"/>
      </w:pPr>
      <w:r>
        <w:t xml:space="preserve">[1] </w:t>
      </w:r>
      <w:r w:rsidR="00FA3F68">
        <w:t>Alves, M.B.M., Arruda,</w:t>
      </w:r>
      <w:r w:rsidR="00A62738">
        <w:t xml:space="preserve"> </w:t>
      </w:r>
      <w:r w:rsidR="00FA3F68">
        <w:t>S.M. COMO FAZER REFERÊNCIA: bibliográficas eletrônicas e demais formas</w:t>
      </w:r>
      <w:r w:rsidR="00A62738">
        <w:t>...</w:t>
      </w:r>
    </w:p>
    <w:p w:rsidR="00067CBA" w:rsidRDefault="00067CBA" w:rsidP="00A62738">
      <w:pPr>
        <w:pStyle w:val="Corpodetexto"/>
      </w:pPr>
      <w:r>
        <w:t xml:space="preserve">[2] </w:t>
      </w:r>
      <w:r w:rsidR="00A62738">
        <w:t>Bastos, A. F.,...</w:t>
      </w:r>
    </w:p>
    <w:p w:rsidR="00067CBA" w:rsidRDefault="00067CBA" w:rsidP="00A62738">
      <w:pPr>
        <w:pStyle w:val="Corpodetexto"/>
      </w:pPr>
      <w:r>
        <w:t>[3]</w:t>
      </w:r>
      <w:r w:rsidR="00A62738">
        <w:t xml:space="preserve"> Couto, F.F.G,...</w:t>
      </w:r>
    </w:p>
    <w:p w:rsidR="00067CBA" w:rsidRDefault="00067CBA" w:rsidP="00A62738">
      <w:pPr>
        <w:pStyle w:val="Corpodetexto"/>
      </w:pPr>
      <w:r>
        <w:t xml:space="preserve">[4] </w:t>
      </w:r>
    </w:p>
    <w:p w:rsidR="00067CBA" w:rsidRDefault="00067CBA" w:rsidP="00A62738">
      <w:pPr>
        <w:pStyle w:val="Corpodetexto"/>
      </w:pPr>
      <w:r>
        <w:t xml:space="preserve">[5] </w:t>
      </w:r>
    </w:p>
    <w:p w:rsidR="00067CBA" w:rsidRDefault="00067CBA" w:rsidP="00A62738">
      <w:pPr>
        <w:pStyle w:val="Corpodetexto"/>
      </w:pPr>
    </w:p>
    <w:p w:rsidR="00067CBA" w:rsidRPr="00A62738" w:rsidRDefault="00A62738" w:rsidP="00A62738">
      <w:pPr>
        <w:pStyle w:val="Corpodetexto"/>
        <w:rPr>
          <w:szCs w:val="20"/>
        </w:rPr>
      </w:pPr>
      <w:r w:rsidRPr="00A62738">
        <w:t xml:space="preserve">OBS: Para </w:t>
      </w:r>
      <w:r>
        <w:t xml:space="preserve">os </w:t>
      </w:r>
      <w:r w:rsidRPr="00A62738">
        <w:t>detalhes de cada tipo de fonte consultar o documento Regras_ABNT__citacao_referencia.PDF disponível no site da Coordenação de Curso.</w:t>
      </w:r>
    </w:p>
    <w:p w:rsidR="00067CBA" w:rsidRPr="00F62920" w:rsidRDefault="00067CBA" w:rsidP="00A62738">
      <w:pPr>
        <w:pStyle w:val="Corpodetexto"/>
      </w:pPr>
    </w:p>
    <w:p w:rsidR="007B529A" w:rsidRPr="006A372B" w:rsidRDefault="007B529A" w:rsidP="00A62738">
      <w:pPr>
        <w:pStyle w:val="Corpodetexto"/>
      </w:pPr>
    </w:p>
    <w:p w:rsidR="007B529A" w:rsidRPr="000F3E6F" w:rsidRDefault="0068230D" w:rsidP="00A62738">
      <w:pPr>
        <w:pStyle w:val="Corpodetexto"/>
      </w:pPr>
      <w:r w:rsidRPr="0068230D">
        <w:br w:type="page"/>
      </w:r>
    </w:p>
    <w:p w:rsidR="00107FF4" w:rsidRDefault="00245480" w:rsidP="0068230D">
      <w:pPr>
        <w:pStyle w:val="TituloCapitulo"/>
        <w:spacing w:before="0"/>
        <w:jc w:val="center"/>
      </w:pPr>
      <w:bookmarkStart w:id="51" w:name="_Toc105201367"/>
      <w:r w:rsidRPr="006A372B">
        <w:lastRenderedPageBreak/>
        <w:t>ANEXOS</w:t>
      </w:r>
      <w:bookmarkEnd w:id="51"/>
    </w:p>
    <w:p w:rsidR="0068230D" w:rsidRPr="00242323" w:rsidRDefault="0068230D" w:rsidP="00242323">
      <w:pPr>
        <w:pStyle w:val="TituloCapitulo"/>
        <w:spacing w:before="0" w:line="360" w:lineRule="auto"/>
        <w:jc w:val="both"/>
        <w:rPr>
          <w:b w:val="0"/>
          <w:sz w:val="22"/>
          <w:szCs w:val="22"/>
        </w:rPr>
      </w:pPr>
    </w:p>
    <w:p w:rsidR="0068230D" w:rsidRPr="00242323" w:rsidRDefault="0068230D" w:rsidP="00242323">
      <w:pPr>
        <w:pStyle w:val="TituloCapitulo"/>
        <w:spacing w:before="0" w:line="360" w:lineRule="auto"/>
        <w:jc w:val="both"/>
        <w:rPr>
          <w:b w:val="0"/>
          <w:sz w:val="22"/>
          <w:szCs w:val="22"/>
        </w:rPr>
      </w:pPr>
      <w:r w:rsidRPr="00242323">
        <w:rPr>
          <w:b w:val="0"/>
          <w:sz w:val="22"/>
          <w:szCs w:val="22"/>
        </w:rPr>
        <w:t>Anexo 1 – Exemplos de referências bibliográficas</w:t>
      </w:r>
      <w:r w:rsidR="00242323" w:rsidRPr="00242323">
        <w:rPr>
          <w:b w:val="0"/>
          <w:sz w:val="22"/>
          <w:szCs w:val="22"/>
        </w:rPr>
        <w:t>.</w:t>
      </w:r>
    </w:p>
    <w:p w:rsidR="0068230D" w:rsidRPr="00242323" w:rsidRDefault="00242323" w:rsidP="00242323">
      <w:pPr>
        <w:pStyle w:val="TituloCapitulo"/>
        <w:spacing w:before="0" w:line="360" w:lineRule="auto"/>
        <w:jc w:val="both"/>
        <w:rPr>
          <w:b w:val="0"/>
          <w:sz w:val="22"/>
          <w:szCs w:val="22"/>
        </w:rPr>
      </w:pPr>
      <w:r w:rsidRPr="00242323">
        <w:rPr>
          <w:b w:val="0"/>
          <w:sz w:val="22"/>
          <w:szCs w:val="22"/>
        </w:rPr>
        <w:t xml:space="preserve">Anexo 2 - </w:t>
      </w:r>
      <w:r>
        <w:rPr>
          <w:b w:val="0"/>
          <w:sz w:val="22"/>
          <w:szCs w:val="22"/>
        </w:rPr>
        <w:t>??????</w:t>
      </w:r>
    </w:p>
    <w:p w:rsidR="0068230D" w:rsidRPr="00242323" w:rsidRDefault="0068230D" w:rsidP="00242323">
      <w:pPr>
        <w:pStyle w:val="TituloCapitulo"/>
        <w:spacing w:before="0" w:line="360" w:lineRule="auto"/>
        <w:jc w:val="both"/>
        <w:rPr>
          <w:b w:val="0"/>
          <w:sz w:val="22"/>
          <w:szCs w:val="22"/>
        </w:rPr>
      </w:pPr>
    </w:p>
    <w:p w:rsidR="0068230D" w:rsidRPr="0068230D" w:rsidRDefault="0068230D" w:rsidP="0068230D">
      <w:pPr>
        <w:pStyle w:val="TituloCapitulo"/>
        <w:spacing w:before="0"/>
        <w:jc w:val="center"/>
        <w:rPr>
          <w:b w:val="0"/>
          <w:sz w:val="20"/>
          <w:szCs w:val="20"/>
        </w:rPr>
      </w:pPr>
    </w:p>
    <w:p w:rsidR="002C3AB4" w:rsidRPr="006A372B" w:rsidRDefault="002C3AB4" w:rsidP="00A62738">
      <w:pPr>
        <w:pStyle w:val="Corpodetexto"/>
      </w:pPr>
      <w:r>
        <w:br w:type="page"/>
      </w:r>
    </w:p>
    <w:tbl>
      <w:tblPr>
        <w:tblStyle w:val="Tabelacomgrade"/>
        <w:tblW w:w="0" w:type="auto"/>
        <w:jc w:val="center"/>
        <w:tblBorders>
          <w:top w:val="none" w:sz="0" w:space="0" w:color="auto"/>
          <w:left w:val="none" w:sz="0" w:space="0" w:color="auto"/>
          <w:bottom w:val="single" w:sz="12" w:space="0" w:color="auto"/>
          <w:right w:val="none" w:sz="0" w:space="0" w:color="auto"/>
        </w:tblBorders>
        <w:tblLayout w:type="fixed"/>
        <w:tblLook w:val="01E0" w:firstRow="1" w:lastRow="1" w:firstColumn="1" w:lastColumn="1" w:noHBand="0" w:noVBand="0"/>
      </w:tblPr>
      <w:tblGrid>
        <w:gridCol w:w="9211"/>
      </w:tblGrid>
      <w:tr w:rsidR="00107FF4" w:rsidRPr="006A372B">
        <w:trPr>
          <w:jc w:val="center"/>
        </w:trPr>
        <w:tc>
          <w:tcPr>
            <w:tcW w:w="9211" w:type="dxa"/>
          </w:tcPr>
          <w:p w:rsidR="00107FF4" w:rsidRPr="006A372B" w:rsidRDefault="00107FF4" w:rsidP="00A62738">
            <w:pPr>
              <w:pStyle w:val="Corpodetexto"/>
            </w:pPr>
            <w:r w:rsidRPr="006A372B">
              <w:lastRenderedPageBreak/>
              <w:t xml:space="preserve">ANEXO </w:t>
            </w:r>
            <w:r w:rsidR="0068230D">
              <w:t>1</w:t>
            </w:r>
            <w:r w:rsidRPr="006A372B">
              <w:t>: Exemplos de Refer</w:t>
            </w:r>
            <w:r w:rsidR="00242323">
              <w:t>ê</w:t>
            </w:r>
            <w:r w:rsidRPr="006A372B">
              <w:t>ncias Bibliográficas</w:t>
            </w:r>
          </w:p>
        </w:tc>
      </w:tr>
    </w:tbl>
    <w:p w:rsidR="005A202C" w:rsidRDefault="005A202C" w:rsidP="00A62738">
      <w:pPr>
        <w:pStyle w:val="Corpodetexto"/>
      </w:pPr>
    </w:p>
    <w:p w:rsidR="00A62738" w:rsidRPr="00A62738" w:rsidRDefault="00A62738" w:rsidP="00A62738">
      <w:pPr>
        <w:pStyle w:val="Ttulo2"/>
        <w:rPr>
          <w:sz w:val="22"/>
        </w:rPr>
      </w:pPr>
      <w:r w:rsidRPr="00A62738">
        <w:rPr>
          <w:sz w:val="22"/>
        </w:rPr>
        <w:t xml:space="preserve">Livros, folhetos, relatórios, etc. </w:t>
      </w:r>
    </w:p>
    <w:p w:rsidR="00A62738" w:rsidRDefault="00A62738" w:rsidP="00A62738">
      <w:pPr>
        <w:tabs>
          <w:tab w:val="left" w:pos="288"/>
        </w:tabs>
        <w:suppressAutoHyphens/>
        <w:jc w:val="both"/>
        <w:rPr>
          <w:rFonts w:ascii="Arial" w:hAnsi="Arial" w:cs="Arial"/>
          <w:b/>
          <w:spacing w:val="-3"/>
          <w:sz w:val="22"/>
        </w:rPr>
      </w:pPr>
    </w:p>
    <w:p w:rsidR="00A62738" w:rsidRDefault="00A62738" w:rsidP="00A62738">
      <w:pPr>
        <w:pStyle w:val="Ttulo3"/>
        <w:rPr>
          <w:b w:val="0"/>
          <w:sz w:val="22"/>
        </w:rPr>
      </w:pPr>
      <w:r>
        <w:rPr>
          <w:b w:val="0"/>
          <w:sz w:val="22"/>
        </w:rPr>
        <w:t>Considerados no todo</w:t>
      </w:r>
    </w:p>
    <w:p w:rsidR="00A62738" w:rsidRDefault="00A62738" w:rsidP="00A62738">
      <w:pPr>
        <w:jc w:val="both"/>
        <w:rPr>
          <w:rFonts w:ascii="Arial" w:hAnsi="Arial" w:cs="Arial"/>
          <w:b/>
          <w:sz w:val="22"/>
        </w:rPr>
      </w:pPr>
    </w:p>
    <w:p w:rsidR="00A62738" w:rsidRDefault="00A62738" w:rsidP="00A62738">
      <w:pPr>
        <w:suppressAutoHyphens/>
        <w:rPr>
          <w:rFonts w:ascii="Arial" w:hAnsi="Arial" w:cs="Arial"/>
          <w:spacing w:val="-3"/>
          <w:sz w:val="22"/>
        </w:rPr>
      </w:pPr>
      <w:r>
        <w:rPr>
          <w:rFonts w:ascii="Arial" w:hAnsi="Arial" w:cs="Arial"/>
          <w:spacing w:val="-3"/>
          <w:sz w:val="22"/>
        </w:rPr>
        <w:t xml:space="preserve">AUTOR. </w:t>
      </w:r>
      <w:r>
        <w:rPr>
          <w:rFonts w:ascii="Arial" w:hAnsi="Arial" w:cs="Arial"/>
          <w:b/>
          <w:spacing w:val="-3"/>
          <w:sz w:val="22"/>
        </w:rPr>
        <w:t xml:space="preserve">Título: </w:t>
      </w:r>
      <w:r>
        <w:rPr>
          <w:rFonts w:ascii="Arial" w:hAnsi="Arial" w:cs="Arial"/>
          <w:spacing w:val="-3"/>
          <w:sz w:val="22"/>
        </w:rPr>
        <w:t xml:space="preserve"> Subtítulo.  Edição.  Local de Publicação (cidade): Editora, data. Número de páginas ou volumes. </w:t>
      </w:r>
    </w:p>
    <w:p w:rsidR="00A62738" w:rsidRDefault="00A62738" w:rsidP="00A62738">
      <w:pPr>
        <w:pStyle w:val="Corpodetexto"/>
        <w:tabs>
          <w:tab w:val="left" w:pos="288"/>
        </w:tabs>
        <w:suppressAutoHyphens/>
        <w:rPr>
          <w:spacing w:val="-3"/>
        </w:rPr>
      </w:pPr>
      <w:r>
        <w:rPr>
          <w:spacing w:val="-3"/>
        </w:rPr>
        <w:t>Exemplo:</w:t>
      </w:r>
    </w:p>
    <w:p w:rsidR="00A62738" w:rsidRDefault="00A62738" w:rsidP="00A62738">
      <w:pPr>
        <w:tabs>
          <w:tab w:val="left" w:pos="288"/>
        </w:tabs>
        <w:suppressAutoHyphens/>
        <w:ind w:left="180"/>
        <w:jc w:val="both"/>
        <w:rPr>
          <w:rFonts w:ascii="Arial" w:hAnsi="Arial" w:cs="Arial"/>
          <w:spacing w:val="-3"/>
          <w:sz w:val="22"/>
        </w:rPr>
      </w:pPr>
    </w:p>
    <w:p w:rsidR="00A62738" w:rsidRDefault="00A62738" w:rsidP="00A62738">
      <w:pPr>
        <w:tabs>
          <w:tab w:val="left" w:pos="0"/>
        </w:tabs>
        <w:suppressAutoHyphens/>
        <w:jc w:val="both"/>
        <w:rPr>
          <w:rFonts w:ascii="Arial" w:hAnsi="Arial" w:cs="Arial"/>
          <w:spacing w:val="-3"/>
          <w:sz w:val="22"/>
        </w:rPr>
      </w:pPr>
      <w:r>
        <w:rPr>
          <w:rFonts w:ascii="Arial" w:hAnsi="Arial" w:cs="Arial"/>
          <w:spacing w:val="-3"/>
          <w:sz w:val="22"/>
        </w:rPr>
        <w:t xml:space="preserve">CRESTANA, M. S. M da. </w:t>
      </w:r>
      <w:r>
        <w:rPr>
          <w:rFonts w:ascii="Arial" w:hAnsi="Arial" w:cs="Arial"/>
          <w:b/>
          <w:spacing w:val="-3"/>
          <w:sz w:val="22"/>
        </w:rPr>
        <w:t>Florestas: sistema de recuperação com essências nativas.</w:t>
      </w:r>
      <w:r>
        <w:rPr>
          <w:rFonts w:ascii="Arial" w:hAnsi="Arial" w:cs="Arial"/>
          <w:spacing w:val="-3"/>
          <w:sz w:val="22"/>
        </w:rPr>
        <w:t xml:space="preserve"> Campinas, SP. 1993. 60 p.</w:t>
      </w:r>
    </w:p>
    <w:p w:rsidR="00A62738" w:rsidRDefault="00A62738" w:rsidP="00A62738">
      <w:pPr>
        <w:suppressAutoHyphens/>
        <w:ind w:left="426" w:hanging="426"/>
        <w:jc w:val="both"/>
        <w:rPr>
          <w:rFonts w:ascii="Arial" w:hAnsi="Arial" w:cs="Arial"/>
          <w:spacing w:val="-3"/>
          <w:sz w:val="22"/>
        </w:rPr>
      </w:pPr>
    </w:p>
    <w:p w:rsidR="00A62738" w:rsidRDefault="00A62738" w:rsidP="00A62738">
      <w:pPr>
        <w:suppressAutoHyphens/>
        <w:ind w:left="426" w:hanging="426"/>
        <w:jc w:val="both"/>
        <w:rPr>
          <w:rFonts w:ascii="Arial" w:hAnsi="Arial" w:cs="Arial"/>
          <w:spacing w:val="-3"/>
          <w:sz w:val="22"/>
        </w:rPr>
      </w:pPr>
      <w:r>
        <w:rPr>
          <w:rFonts w:ascii="Arial" w:hAnsi="Arial" w:cs="Arial"/>
          <w:spacing w:val="-3"/>
          <w:sz w:val="22"/>
        </w:rPr>
        <w:t xml:space="preserve">KIEHL, E. J. </w:t>
      </w:r>
      <w:r>
        <w:rPr>
          <w:rFonts w:ascii="Arial" w:hAnsi="Arial" w:cs="Arial"/>
          <w:b/>
          <w:spacing w:val="-3"/>
          <w:sz w:val="22"/>
        </w:rPr>
        <w:t>Manual de edafologia.</w:t>
      </w:r>
      <w:r>
        <w:rPr>
          <w:rFonts w:ascii="Arial" w:hAnsi="Arial" w:cs="Arial"/>
          <w:spacing w:val="-3"/>
          <w:sz w:val="22"/>
        </w:rPr>
        <w:t xml:space="preserve"> São Paulo: Ed. agronômica Ceres. 1989. 262p.</w:t>
      </w:r>
    </w:p>
    <w:p w:rsidR="00A62738" w:rsidRDefault="00A62738" w:rsidP="00A62738">
      <w:pPr>
        <w:ind w:left="426" w:hanging="426"/>
        <w:jc w:val="both"/>
        <w:rPr>
          <w:rFonts w:ascii="Arial" w:hAnsi="Arial" w:cs="Arial"/>
          <w:sz w:val="22"/>
        </w:rPr>
      </w:pPr>
    </w:p>
    <w:p w:rsidR="00A62738" w:rsidRDefault="00A62738" w:rsidP="00A62738">
      <w:pPr>
        <w:jc w:val="both"/>
        <w:rPr>
          <w:rFonts w:ascii="Arial" w:hAnsi="Arial" w:cs="Arial"/>
          <w:sz w:val="22"/>
        </w:rPr>
      </w:pPr>
      <w:r>
        <w:rPr>
          <w:rFonts w:ascii="Arial" w:hAnsi="Arial" w:cs="Arial"/>
          <w:sz w:val="22"/>
        </w:rPr>
        <w:t xml:space="preserve">MARCOS FILHO, J., CÍCERO, S. M., SILVA, W.R. </w:t>
      </w:r>
      <w:r>
        <w:rPr>
          <w:rFonts w:ascii="Arial" w:hAnsi="Arial" w:cs="Arial"/>
          <w:b/>
          <w:sz w:val="22"/>
        </w:rPr>
        <w:t>Avaliação da qualidade das sementes.</w:t>
      </w:r>
      <w:r>
        <w:rPr>
          <w:rFonts w:ascii="Arial" w:hAnsi="Arial" w:cs="Arial"/>
          <w:sz w:val="22"/>
        </w:rPr>
        <w:t xml:space="preserve"> Piracicaba: FEALQ/ESALQ, 1987. 130p.</w:t>
      </w:r>
    </w:p>
    <w:p w:rsidR="00A62738" w:rsidRDefault="00A62738" w:rsidP="00A62738">
      <w:pPr>
        <w:ind w:left="284" w:hanging="284"/>
        <w:jc w:val="both"/>
        <w:rPr>
          <w:rFonts w:ascii="Arial" w:hAnsi="Arial" w:cs="Arial"/>
          <w:sz w:val="22"/>
        </w:rPr>
      </w:pPr>
    </w:p>
    <w:p w:rsidR="00A62738" w:rsidRDefault="00A62738" w:rsidP="00A62738">
      <w:pPr>
        <w:jc w:val="both"/>
        <w:rPr>
          <w:rFonts w:ascii="Arial" w:hAnsi="Arial" w:cs="Arial"/>
          <w:sz w:val="22"/>
        </w:rPr>
      </w:pPr>
      <w:r>
        <w:rPr>
          <w:rFonts w:ascii="Arial" w:hAnsi="Arial" w:cs="Arial"/>
          <w:sz w:val="22"/>
        </w:rPr>
        <w:t xml:space="preserve">PREFEITURA MUNICIPAL DE CASCAVEL </w:t>
      </w:r>
      <w:r>
        <w:rPr>
          <w:rFonts w:ascii="Arial" w:hAnsi="Arial" w:cs="Arial"/>
          <w:b/>
          <w:sz w:val="22"/>
        </w:rPr>
        <w:t xml:space="preserve">Recuperação ambiental da bacia hidrográfica do Rio Cascavel. </w:t>
      </w:r>
      <w:r>
        <w:rPr>
          <w:rFonts w:ascii="Arial" w:hAnsi="Arial" w:cs="Arial"/>
          <w:sz w:val="22"/>
        </w:rPr>
        <w:t xml:space="preserve"> Cascavel: FUNDETEC. 1995. 164 p.</w:t>
      </w:r>
    </w:p>
    <w:p w:rsidR="00A62738" w:rsidRDefault="00A62738" w:rsidP="00A62738">
      <w:pPr>
        <w:tabs>
          <w:tab w:val="left" w:pos="288"/>
        </w:tabs>
        <w:suppressAutoHyphens/>
        <w:ind w:left="284" w:hanging="284"/>
        <w:jc w:val="both"/>
        <w:rPr>
          <w:rFonts w:ascii="Arial" w:hAnsi="Arial" w:cs="Arial"/>
          <w:spacing w:val="-3"/>
          <w:sz w:val="22"/>
        </w:rPr>
      </w:pPr>
    </w:p>
    <w:p w:rsidR="00A62738" w:rsidRDefault="00A62738" w:rsidP="00A62738">
      <w:pPr>
        <w:jc w:val="both"/>
        <w:rPr>
          <w:rFonts w:ascii="Arial" w:hAnsi="Arial" w:cs="Arial"/>
          <w:sz w:val="22"/>
        </w:rPr>
      </w:pPr>
      <w:r>
        <w:rPr>
          <w:rFonts w:ascii="Arial" w:hAnsi="Arial" w:cs="Arial"/>
          <w:sz w:val="22"/>
        </w:rPr>
        <w:t xml:space="preserve">SILVA, L. F. da. </w:t>
      </w:r>
      <w:r>
        <w:rPr>
          <w:rFonts w:ascii="Arial" w:hAnsi="Arial" w:cs="Arial"/>
          <w:b/>
          <w:sz w:val="22"/>
        </w:rPr>
        <w:t>Solos Tropicais. Aspectos pedológicos, ecológicos e de manejo.</w:t>
      </w:r>
      <w:r>
        <w:rPr>
          <w:rFonts w:ascii="Arial" w:hAnsi="Arial" w:cs="Arial"/>
          <w:sz w:val="22"/>
        </w:rPr>
        <w:t xml:space="preserve"> São Paulo: Editora Terra Brasilis. 1995. 136p.</w:t>
      </w:r>
    </w:p>
    <w:p w:rsidR="00A62738" w:rsidRDefault="00A62738" w:rsidP="00A62738">
      <w:pPr>
        <w:jc w:val="both"/>
        <w:rPr>
          <w:rFonts w:ascii="Arial" w:hAnsi="Arial" w:cs="Arial"/>
          <w:sz w:val="22"/>
        </w:rPr>
      </w:pPr>
    </w:p>
    <w:p w:rsidR="00A62738" w:rsidRDefault="00A62738" w:rsidP="00A62738">
      <w:pPr>
        <w:jc w:val="both"/>
        <w:rPr>
          <w:rFonts w:ascii="Arial" w:hAnsi="Arial" w:cs="Arial"/>
          <w:sz w:val="22"/>
        </w:rPr>
      </w:pPr>
    </w:p>
    <w:p w:rsidR="00A62738" w:rsidRPr="00A62738" w:rsidRDefault="00A62738" w:rsidP="00A62738">
      <w:pPr>
        <w:pStyle w:val="Ttulo3"/>
        <w:rPr>
          <w:sz w:val="22"/>
        </w:rPr>
      </w:pPr>
      <w:r w:rsidRPr="00A62738">
        <w:rPr>
          <w:sz w:val="22"/>
        </w:rPr>
        <w:t>Capítulos de livros e folhetos</w:t>
      </w:r>
    </w:p>
    <w:p w:rsidR="00A62738" w:rsidRDefault="00A62738" w:rsidP="00A62738">
      <w:pPr>
        <w:tabs>
          <w:tab w:val="left" w:pos="288"/>
        </w:tabs>
        <w:suppressAutoHyphens/>
        <w:ind w:left="284" w:hanging="284"/>
        <w:jc w:val="both"/>
        <w:rPr>
          <w:rFonts w:ascii="Arial" w:hAnsi="Arial" w:cs="Arial"/>
          <w:spacing w:val="-3"/>
          <w:sz w:val="22"/>
        </w:rPr>
      </w:pPr>
    </w:p>
    <w:p w:rsidR="00A62738" w:rsidRDefault="00A62738" w:rsidP="00A62738">
      <w:pPr>
        <w:suppressAutoHyphens/>
        <w:ind w:left="284" w:hanging="284"/>
        <w:jc w:val="both"/>
        <w:rPr>
          <w:rFonts w:ascii="Arial" w:hAnsi="Arial" w:cs="Arial"/>
          <w:spacing w:val="-3"/>
          <w:sz w:val="22"/>
        </w:rPr>
      </w:pPr>
      <w:r>
        <w:rPr>
          <w:rFonts w:ascii="Arial" w:hAnsi="Arial" w:cs="Arial"/>
          <w:spacing w:val="-3"/>
          <w:sz w:val="22"/>
        </w:rPr>
        <w:tab/>
      </w:r>
      <w:r>
        <w:rPr>
          <w:rFonts w:ascii="Arial" w:hAnsi="Arial" w:cs="Arial"/>
          <w:spacing w:val="-3"/>
          <w:sz w:val="22"/>
        </w:rPr>
        <w:tab/>
        <w:t>a) Autor do capítulo diferente do responsável pelo livro no todo</w:t>
      </w:r>
    </w:p>
    <w:p w:rsidR="00A62738" w:rsidRDefault="00A62738" w:rsidP="00A62738">
      <w:pPr>
        <w:tabs>
          <w:tab w:val="left" w:pos="288"/>
        </w:tabs>
        <w:suppressAutoHyphens/>
        <w:ind w:left="284" w:hanging="284"/>
        <w:jc w:val="both"/>
        <w:rPr>
          <w:rFonts w:ascii="Arial" w:hAnsi="Arial" w:cs="Arial"/>
          <w:spacing w:val="-3"/>
          <w:sz w:val="22"/>
        </w:rPr>
      </w:pPr>
    </w:p>
    <w:p w:rsidR="00A62738" w:rsidRDefault="00A62738" w:rsidP="00A62738">
      <w:pPr>
        <w:tabs>
          <w:tab w:val="left" w:pos="0"/>
        </w:tabs>
        <w:suppressAutoHyphens/>
        <w:jc w:val="both"/>
        <w:rPr>
          <w:rFonts w:ascii="Arial" w:hAnsi="Arial" w:cs="Arial"/>
          <w:spacing w:val="-3"/>
          <w:sz w:val="22"/>
        </w:rPr>
      </w:pPr>
      <w:r>
        <w:rPr>
          <w:rFonts w:ascii="Arial" w:hAnsi="Arial" w:cs="Arial"/>
          <w:spacing w:val="-3"/>
          <w:sz w:val="22"/>
        </w:rPr>
        <w:t xml:space="preserve">AUTOR DO CAPÍTULO. Título do capítulo. In: AUTOR DO LIVRO. </w:t>
      </w:r>
      <w:r>
        <w:rPr>
          <w:rFonts w:ascii="Arial" w:hAnsi="Arial" w:cs="Arial"/>
          <w:b/>
          <w:spacing w:val="-3"/>
          <w:sz w:val="22"/>
        </w:rPr>
        <w:t>Título do livro:</w:t>
      </w:r>
      <w:r>
        <w:rPr>
          <w:rFonts w:ascii="Arial" w:hAnsi="Arial" w:cs="Arial"/>
          <w:spacing w:val="-3"/>
          <w:sz w:val="22"/>
        </w:rPr>
        <w:t xml:space="preserve"> subtítulo do livro. número da edição. local de publicação (cidade): Editora, data. Volume, capítulo, página inicial-final do capítulo.</w:t>
      </w:r>
    </w:p>
    <w:p w:rsidR="00A62738" w:rsidRDefault="00A62738" w:rsidP="00A62738">
      <w:pPr>
        <w:ind w:left="426" w:hanging="426"/>
        <w:jc w:val="both"/>
        <w:rPr>
          <w:rFonts w:ascii="Arial" w:hAnsi="Arial" w:cs="Arial"/>
          <w:sz w:val="22"/>
        </w:rPr>
      </w:pPr>
    </w:p>
    <w:p w:rsidR="00A62738" w:rsidRDefault="00A62738" w:rsidP="00A62738">
      <w:pPr>
        <w:jc w:val="both"/>
        <w:rPr>
          <w:rFonts w:ascii="Arial" w:hAnsi="Arial" w:cs="Arial"/>
          <w:sz w:val="22"/>
        </w:rPr>
      </w:pPr>
    </w:p>
    <w:p w:rsidR="00A62738" w:rsidRDefault="00A62738" w:rsidP="00A62738">
      <w:pPr>
        <w:jc w:val="both"/>
        <w:rPr>
          <w:rFonts w:ascii="Arial" w:hAnsi="Arial" w:cs="Arial"/>
          <w:sz w:val="22"/>
        </w:rPr>
      </w:pPr>
      <w:r>
        <w:rPr>
          <w:rFonts w:ascii="Arial" w:hAnsi="Arial" w:cs="Arial"/>
          <w:sz w:val="22"/>
        </w:rPr>
        <w:t>Exemplo:</w:t>
      </w:r>
    </w:p>
    <w:p w:rsidR="00A62738" w:rsidRPr="00A62738" w:rsidRDefault="00A62738" w:rsidP="00A62738">
      <w:pPr>
        <w:jc w:val="both"/>
        <w:rPr>
          <w:rFonts w:ascii="Arial" w:hAnsi="Arial" w:cs="Arial"/>
          <w:sz w:val="22"/>
          <w:lang w:val="en-US"/>
        </w:rPr>
      </w:pPr>
      <w:r>
        <w:rPr>
          <w:rFonts w:ascii="Arial" w:hAnsi="Arial" w:cs="Arial"/>
          <w:sz w:val="22"/>
        </w:rPr>
        <w:t xml:space="preserve">DELOUCHE, J.C.  </w:t>
      </w:r>
      <w:r w:rsidRPr="00A62738">
        <w:rPr>
          <w:rFonts w:ascii="Arial" w:hAnsi="Arial" w:cs="Arial"/>
          <w:sz w:val="22"/>
          <w:lang w:val="en-US"/>
        </w:rPr>
        <w:t xml:space="preserve">Maintaining soybean seed quality. In: WILLIANS, G.G.  (ed.)  </w:t>
      </w:r>
      <w:r w:rsidRPr="00A62738">
        <w:rPr>
          <w:rFonts w:ascii="Arial" w:hAnsi="Arial" w:cs="Arial"/>
          <w:b/>
          <w:sz w:val="22"/>
          <w:lang w:val="en-US"/>
        </w:rPr>
        <w:t>The soybean:</w:t>
      </w:r>
      <w:r w:rsidRPr="00A62738">
        <w:rPr>
          <w:rFonts w:ascii="Arial" w:hAnsi="Arial" w:cs="Arial"/>
          <w:sz w:val="22"/>
          <w:lang w:val="en-US"/>
        </w:rPr>
        <w:t xml:space="preserve"> production, marketing and use. </w:t>
      </w:r>
      <w:smartTag w:uri="urn:schemas-microsoft-com:office:smarttags" w:element="State">
        <w:smartTag w:uri="urn:schemas-microsoft-com:office:smarttags" w:element="place">
          <w:r w:rsidRPr="00A62738">
            <w:rPr>
              <w:rFonts w:ascii="Arial" w:hAnsi="Arial" w:cs="Arial"/>
              <w:sz w:val="22"/>
              <w:lang w:val="en-US"/>
            </w:rPr>
            <w:t>Alabama</w:t>
          </w:r>
        </w:smartTag>
      </w:smartTag>
      <w:r w:rsidRPr="00A62738">
        <w:rPr>
          <w:rFonts w:ascii="Arial" w:hAnsi="Arial" w:cs="Arial"/>
          <w:sz w:val="22"/>
          <w:lang w:val="en-US"/>
        </w:rPr>
        <w:t>. 1976. p.46-62.</w:t>
      </w:r>
    </w:p>
    <w:p w:rsidR="00A62738" w:rsidRPr="00A62738" w:rsidRDefault="00A62738" w:rsidP="00A62738">
      <w:pPr>
        <w:tabs>
          <w:tab w:val="left" w:pos="288"/>
        </w:tabs>
        <w:suppressAutoHyphens/>
        <w:ind w:left="284" w:hanging="284"/>
        <w:jc w:val="both"/>
        <w:rPr>
          <w:rFonts w:ascii="Arial" w:hAnsi="Arial" w:cs="Arial"/>
          <w:spacing w:val="-3"/>
          <w:sz w:val="22"/>
          <w:lang w:val="en-US"/>
        </w:rPr>
      </w:pPr>
    </w:p>
    <w:p w:rsidR="00A62738" w:rsidRDefault="00A62738" w:rsidP="00A62738">
      <w:pPr>
        <w:tabs>
          <w:tab w:val="left" w:pos="0"/>
        </w:tabs>
        <w:suppressAutoHyphens/>
        <w:jc w:val="both"/>
        <w:rPr>
          <w:rFonts w:ascii="Arial" w:hAnsi="Arial" w:cs="Arial"/>
          <w:spacing w:val="-3"/>
          <w:sz w:val="22"/>
        </w:rPr>
      </w:pPr>
      <w:r w:rsidRPr="00A62738">
        <w:rPr>
          <w:rFonts w:ascii="Arial" w:hAnsi="Arial" w:cs="Arial"/>
          <w:spacing w:val="-3"/>
          <w:sz w:val="22"/>
          <w:lang w:val="en-US"/>
        </w:rPr>
        <w:t xml:space="preserve">TOKESHI, H., BERGAMIN FILHO, A.  </w:t>
      </w:r>
      <w:r>
        <w:rPr>
          <w:rFonts w:ascii="Arial" w:hAnsi="Arial" w:cs="Arial"/>
          <w:spacing w:val="-3"/>
          <w:sz w:val="22"/>
        </w:rPr>
        <w:t xml:space="preserve">Doenças da batata - </w:t>
      </w:r>
      <w:r>
        <w:rPr>
          <w:rFonts w:ascii="Arial" w:hAnsi="Arial" w:cs="Arial"/>
          <w:i/>
          <w:spacing w:val="-3"/>
          <w:sz w:val="22"/>
        </w:rPr>
        <w:t>Solanum tuberosum L.</w:t>
      </w:r>
      <w:r>
        <w:rPr>
          <w:rFonts w:ascii="Arial" w:hAnsi="Arial" w:cs="Arial"/>
          <w:spacing w:val="-3"/>
          <w:sz w:val="22"/>
        </w:rPr>
        <w:t xml:space="preserve"> In: GALLI, F.  </w:t>
      </w:r>
      <w:r>
        <w:rPr>
          <w:rFonts w:ascii="Arial" w:hAnsi="Arial" w:cs="Arial"/>
          <w:b/>
          <w:spacing w:val="-3"/>
          <w:sz w:val="22"/>
        </w:rPr>
        <w:t>Manual de fitopatologia.</w:t>
      </w:r>
      <w:r>
        <w:rPr>
          <w:rFonts w:ascii="Arial" w:hAnsi="Arial" w:cs="Arial"/>
          <w:spacing w:val="-3"/>
          <w:sz w:val="22"/>
        </w:rPr>
        <w:t xml:space="preserve"> 2. ed.</w:t>
      </w:r>
      <w:r>
        <w:rPr>
          <w:rFonts w:ascii="Arial" w:hAnsi="Arial" w:cs="Arial"/>
          <w:b/>
          <w:spacing w:val="-3"/>
          <w:sz w:val="22"/>
        </w:rPr>
        <w:t xml:space="preserve">  </w:t>
      </w:r>
      <w:r>
        <w:rPr>
          <w:rFonts w:ascii="Arial" w:hAnsi="Arial" w:cs="Arial"/>
          <w:spacing w:val="-3"/>
          <w:sz w:val="22"/>
        </w:rPr>
        <w:t>São Paulo: Agronômica Ceres, 1980. v.2, cap.9, p.102-27.</w:t>
      </w:r>
    </w:p>
    <w:p w:rsidR="00A62738" w:rsidRDefault="00A62738" w:rsidP="00A62738">
      <w:pPr>
        <w:tabs>
          <w:tab w:val="left" w:pos="288"/>
        </w:tabs>
        <w:suppressAutoHyphens/>
        <w:ind w:left="284" w:hanging="284"/>
        <w:jc w:val="both"/>
        <w:rPr>
          <w:rFonts w:ascii="Arial" w:hAnsi="Arial" w:cs="Arial"/>
          <w:spacing w:val="-3"/>
          <w:sz w:val="22"/>
        </w:rPr>
      </w:pPr>
    </w:p>
    <w:p w:rsidR="00A62738" w:rsidRDefault="00A62738" w:rsidP="00A62738">
      <w:pPr>
        <w:suppressAutoHyphens/>
        <w:jc w:val="both"/>
        <w:rPr>
          <w:rFonts w:ascii="Arial" w:hAnsi="Arial" w:cs="Arial"/>
          <w:spacing w:val="-3"/>
          <w:sz w:val="22"/>
        </w:rPr>
      </w:pPr>
      <w:r>
        <w:rPr>
          <w:rFonts w:ascii="Arial" w:hAnsi="Arial" w:cs="Arial"/>
          <w:spacing w:val="-3"/>
          <w:sz w:val="22"/>
        </w:rPr>
        <w:t xml:space="preserve">MARCOS FILHO, J.  Teste de envelhecimento acelerado. In: VIEIRA, R.D., SADER, R., CARVALHO, N.M. (coord.). </w:t>
      </w:r>
      <w:r>
        <w:rPr>
          <w:rFonts w:ascii="Arial" w:hAnsi="Arial" w:cs="Arial"/>
          <w:b/>
          <w:spacing w:val="-3"/>
          <w:sz w:val="22"/>
        </w:rPr>
        <w:t>Testes de vigor de sementes.</w:t>
      </w:r>
      <w:r>
        <w:rPr>
          <w:rFonts w:ascii="Arial" w:hAnsi="Arial" w:cs="Arial"/>
          <w:spacing w:val="-3"/>
          <w:sz w:val="22"/>
        </w:rPr>
        <w:t xml:space="preserve"> Jaboticabal: FUNEP, 1992. p.45-57.</w:t>
      </w:r>
    </w:p>
    <w:p w:rsidR="00A62738" w:rsidRDefault="00A62738" w:rsidP="00A62738">
      <w:pPr>
        <w:suppressAutoHyphens/>
        <w:ind w:left="426" w:hanging="426"/>
        <w:jc w:val="both"/>
        <w:rPr>
          <w:rFonts w:ascii="Arial" w:hAnsi="Arial" w:cs="Arial"/>
          <w:spacing w:val="-3"/>
          <w:sz w:val="22"/>
        </w:rPr>
      </w:pPr>
    </w:p>
    <w:p w:rsidR="00A62738" w:rsidRDefault="00A62738" w:rsidP="00A62738">
      <w:pPr>
        <w:suppressAutoHyphens/>
        <w:jc w:val="both"/>
        <w:rPr>
          <w:rFonts w:ascii="Arial" w:hAnsi="Arial" w:cs="Arial"/>
          <w:spacing w:val="-3"/>
          <w:sz w:val="22"/>
        </w:rPr>
      </w:pPr>
      <w:r>
        <w:rPr>
          <w:rFonts w:ascii="Arial" w:hAnsi="Arial" w:cs="Arial"/>
          <w:spacing w:val="-3"/>
          <w:sz w:val="22"/>
        </w:rPr>
        <w:t xml:space="preserve">NAKAGAWA, J. Testes de vigor baseados na avaliação das plântulas. In: VIEIRA, R.D., SADER, R., CARVALHO, N.M. (coord.). </w:t>
      </w:r>
      <w:r>
        <w:rPr>
          <w:rFonts w:ascii="Arial" w:hAnsi="Arial" w:cs="Arial"/>
          <w:b/>
          <w:spacing w:val="-3"/>
          <w:sz w:val="22"/>
        </w:rPr>
        <w:t>Testes de vigor de sementes.</w:t>
      </w:r>
      <w:r>
        <w:rPr>
          <w:rFonts w:ascii="Arial" w:hAnsi="Arial" w:cs="Arial"/>
          <w:spacing w:val="-3"/>
          <w:sz w:val="22"/>
        </w:rPr>
        <w:t xml:space="preserve"> Jaboticabal: FUNEP. 1992. p.75-95.</w:t>
      </w:r>
    </w:p>
    <w:p w:rsidR="00A62738" w:rsidRDefault="00A62738" w:rsidP="00A62738">
      <w:pPr>
        <w:jc w:val="both"/>
        <w:rPr>
          <w:rFonts w:ascii="Arial" w:hAnsi="Arial" w:cs="Arial"/>
          <w:sz w:val="22"/>
        </w:rPr>
      </w:pPr>
    </w:p>
    <w:p w:rsidR="00A62738" w:rsidRDefault="00A62738" w:rsidP="00A62738">
      <w:pPr>
        <w:tabs>
          <w:tab w:val="left" w:pos="288"/>
        </w:tabs>
        <w:suppressAutoHyphens/>
        <w:ind w:left="284" w:hanging="284"/>
        <w:jc w:val="both"/>
        <w:rPr>
          <w:rFonts w:ascii="Arial" w:hAnsi="Arial" w:cs="Arial"/>
          <w:spacing w:val="-3"/>
          <w:sz w:val="22"/>
        </w:rPr>
      </w:pPr>
    </w:p>
    <w:p w:rsidR="00A62738" w:rsidRDefault="00A62738" w:rsidP="00A62738">
      <w:pPr>
        <w:tabs>
          <w:tab w:val="left" w:pos="288"/>
        </w:tabs>
        <w:suppressAutoHyphens/>
        <w:ind w:left="284" w:hanging="284"/>
        <w:jc w:val="both"/>
        <w:rPr>
          <w:rFonts w:ascii="Arial" w:hAnsi="Arial" w:cs="Arial"/>
          <w:spacing w:val="-3"/>
          <w:sz w:val="22"/>
        </w:rPr>
      </w:pPr>
      <w:r>
        <w:rPr>
          <w:rFonts w:ascii="Arial" w:hAnsi="Arial" w:cs="Arial"/>
          <w:spacing w:val="-3"/>
          <w:sz w:val="22"/>
        </w:rPr>
        <w:tab/>
      </w:r>
      <w:r>
        <w:rPr>
          <w:rFonts w:ascii="Arial" w:hAnsi="Arial" w:cs="Arial"/>
          <w:spacing w:val="-3"/>
          <w:sz w:val="22"/>
        </w:rPr>
        <w:tab/>
        <w:t>b) Único autor para o livro todo</w:t>
      </w:r>
    </w:p>
    <w:p w:rsidR="00A62738" w:rsidRDefault="00A62738" w:rsidP="00A62738">
      <w:pPr>
        <w:tabs>
          <w:tab w:val="left" w:pos="288"/>
        </w:tabs>
        <w:suppressAutoHyphens/>
        <w:ind w:left="284" w:hanging="284"/>
        <w:jc w:val="both"/>
        <w:rPr>
          <w:rFonts w:ascii="Arial" w:hAnsi="Arial" w:cs="Arial"/>
          <w:spacing w:val="-3"/>
          <w:sz w:val="22"/>
        </w:rPr>
      </w:pPr>
    </w:p>
    <w:p w:rsidR="00A62738" w:rsidRDefault="00A62738" w:rsidP="00A62738">
      <w:pPr>
        <w:tabs>
          <w:tab w:val="left" w:pos="288"/>
        </w:tabs>
        <w:suppressAutoHyphens/>
        <w:ind w:left="284" w:hanging="284"/>
        <w:jc w:val="both"/>
        <w:rPr>
          <w:rFonts w:ascii="Arial" w:hAnsi="Arial" w:cs="Arial"/>
          <w:spacing w:val="-3"/>
          <w:sz w:val="22"/>
        </w:rPr>
      </w:pPr>
      <w:r>
        <w:rPr>
          <w:rFonts w:ascii="Arial" w:hAnsi="Arial" w:cs="Arial"/>
          <w:spacing w:val="-3"/>
          <w:sz w:val="22"/>
        </w:rPr>
        <w:tab/>
      </w:r>
      <w:r>
        <w:rPr>
          <w:rFonts w:ascii="Arial" w:hAnsi="Arial" w:cs="Arial"/>
          <w:spacing w:val="-3"/>
          <w:sz w:val="22"/>
        </w:rPr>
        <w:tab/>
        <w:t>Substitui o nome do autor por um travessão de três toques após o “in”.</w:t>
      </w:r>
    </w:p>
    <w:p w:rsidR="00A62738" w:rsidRDefault="00A62738" w:rsidP="00A62738">
      <w:pPr>
        <w:tabs>
          <w:tab w:val="left" w:pos="288"/>
        </w:tabs>
        <w:suppressAutoHyphens/>
        <w:ind w:left="284" w:hanging="284"/>
        <w:jc w:val="both"/>
        <w:rPr>
          <w:rFonts w:ascii="Arial" w:hAnsi="Arial" w:cs="Arial"/>
          <w:spacing w:val="-3"/>
          <w:sz w:val="22"/>
        </w:rPr>
      </w:pPr>
    </w:p>
    <w:p w:rsidR="00A62738" w:rsidRPr="00A62738" w:rsidRDefault="00A62738" w:rsidP="00A62738">
      <w:pPr>
        <w:jc w:val="both"/>
        <w:rPr>
          <w:rFonts w:ascii="Arial" w:hAnsi="Arial" w:cs="Arial"/>
          <w:sz w:val="22"/>
          <w:lang w:val="en-US"/>
        </w:rPr>
      </w:pPr>
      <w:r w:rsidRPr="00A62738">
        <w:rPr>
          <w:rFonts w:ascii="Arial" w:hAnsi="Arial" w:cs="Arial"/>
          <w:sz w:val="22"/>
          <w:lang w:val="en-US"/>
        </w:rPr>
        <w:t xml:space="preserve">COPELAND, L.  Seed drying. In:___.  </w:t>
      </w:r>
      <w:r w:rsidRPr="00A62738">
        <w:rPr>
          <w:rFonts w:ascii="Arial" w:hAnsi="Arial" w:cs="Arial"/>
          <w:b/>
          <w:sz w:val="22"/>
          <w:lang w:val="en-US"/>
        </w:rPr>
        <w:t xml:space="preserve">Principles of seed science and technology. </w:t>
      </w:r>
      <w:r w:rsidRPr="00A62738">
        <w:rPr>
          <w:rFonts w:ascii="Arial" w:hAnsi="Arial" w:cs="Arial"/>
          <w:sz w:val="22"/>
          <w:lang w:val="en-US"/>
        </w:rPr>
        <w:t xml:space="preserve"> </w:t>
      </w:r>
      <w:smartTag w:uri="urn:schemas-microsoft-com:office:smarttags" w:element="City">
        <w:smartTag w:uri="urn:schemas-microsoft-com:office:smarttags" w:element="place">
          <w:r w:rsidRPr="00A62738">
            <w:rPr>
              <w:rFonts w:ascii="Arial" w:hAnsi="Arial" w:cs="Arial"/>
              <w:sz w:val="22"/>
              <w:lang w:val="en-US"/>
            </w:rPr>
            <w:t>Minneapolis</w:t>
          </w:r>
        </w:smartTag>
      </w:smartTag>
      <w:r w:rsidRPr="00A62738">
        <w:rPr>
          <w:rFonts w:ascii="Arial" w:hAnsi="Arial" w:cs="Arial"/>
          <w:sz w:val="22"/>
          <w:lang w:val="en-US"/>
        </w:rPr>
        <w:t>: Burges Publishing Company. 1976. p.257-264.</w:t>
      </w:r>
    </w:p>
    <w:p w:rsidR="00A62738" w:rsidRPr="00A62738" w:rsidRDefault="00A62738" w:rsidP="00A62738">
      <w:pPr>
        <w:tabs>
          <w:tab w:val="left" w:pos="288"/>
        </w:tabs>
        <w:suppressAutoHyphens/>
        <w:ind w:left="284" w:hanging="284"/>
        <w:jc w:val="both"/>
        <w:rPr>
          <w:rFonts w:ascii="Arial" w:hAnsi="Arial" w:cs="Arial"/>
          <w:spacing w:val="-3"/>
          <w:sz w:val="22"/>
          <w:lang w:val="en-US"/>
        </w:rPr>
      </w:pPr>
    </w:p>
    <w:p w:rsidR="00A62738" w:rsidRDefault="00A62738" w:rsidP="00A62738">
      <w:pPr>
        <w:tabs>
          <w:tab w:val="left" w:pos="0"/>
        </w:tabs>
        <w:suppressAutoHyphens/>
        <w:jc w:val="both"/>
        <w:rPr>
          <w:rFonts w:ascii="Arial" w:hAnsi="Arial" w:cs="Arial"/>
          <w:spacing w:val="-3"/>
          <w:sz w:val="22"/>
        </w:rPr>
      </w:pPr>
      <w:r w:rsidRPr="00A62738">
        <w:rPr>
          <w:rFonts w:ascii="Arial" w:hAnsi="Arial" w:cs="Arial"/>
          <w:spacing w:val="-3"/>
          <w:sz w:val="22"/>
          <w:lang w:val="en-US"/>
        </w:rPr>
        <w:t xml:space="preserve">SPOERRI, T.A. Reações psicogênicas e neuroses. In:___.  </w:t>
      </w:r>
      <w:r>
        <w:rPr>
          <w:rFonts w:ascii="Arial" w:hAnsi="Arial" w:cs="Arial"/>
          <w:b/>
          <w:spacing w:val="-3"/>
          <w:sz w:val="22"/>
        </w:rPr>
        <w:t>Manual de psiquiatria:</w:t>
      </w:r>
      <w:r>
        <w:rPr>
          <w:rFonts w:ascii="Arial" w:hAnsi="Arial" w:cs="Arial"/>
          <w:spacing w:val="-3"/>
          <w:sz w:val="22"/>
        </w:rPr>
        <w:t xml:space="preserve"> fundamentos da clinica psiquiátrica. 8.ed.  Rio de Janeiro: Atheneu, 1988. p. 159-72</w:t>
      </w:r>
    </w:p>
    <w:p w:rsidR="00A62738" w:rsidRDefault="00A62738" w:rsidP="00A62738">
      <w:pPr>
        <w:tabs>
          <w:tab w:val="left" w:pos="288"/>
        </w:tabs>
        <w:suppressAutoHyphens/>
        <w:ind w:left="284" w:hanging="284"/>
        <w:jc w:val="both"/>
        <w:rPr>
          <w:rFonts w:ascii="Arial" w:hAnsi="Arial" w:cs="Arial"/>
          <w:spacing w:val="-3"/>
          <w:sz w:val="22"/>
        </w:rPr>
      </w:pPr>
    </w:p>
    <w:p w:rsidR="00A62738" w:rsidRDefault="00A62738" w:rsidP="00A62738">
      <w:pPr>
        <w:tabs>
          <w:tab w:val="left" w:pos="288"/>
        </w:tabs>
        <w:suppressAutoHyphens/>
        <w:ind w:left="284" w:hanging="284"/>
        <w:jc w:val="both"/>
        <w:rPr>
          <w:rFonts w:ascii="Arial" w:hAnsi="Arial" w:cs="Arial"/>
          <w:b/>
          <w:spacing w:val="-3"/>
          <w:sz w:val="22"/>
        </w:rPr>
      </w:pPr>
    </w:p>
    <w:p w:rsidR="00A62738" w:rsidRPr="00A62738" w:rsidRDefault="00A62738" w:rsidP="00A62738">
      <w:pPr>
        <w:pStyle w:val="Ttulo2"/>
        <w:rPr>
          <w:sz w:val="22"/>
        </w:rPr>
      </w:pPr>
      <w:r w:rsidRPr="00A62738">
        <w:rPr>
          <w:sz w:val="22"/>
        </w:rPr>
        <w:t>Documentos, Boletins, Anais, Proceedings, Manuais etc.</w:t>
      </w:r>
    </w:p>
    <w:p w:rsidR="00A62738" w:rsidRDefault="00A62738" w:rsidP="00A62738">
      <w:pPr>
        <w:tabs>
          <w:tab w:val="left" w:pos="288"/>
        </w:tabs>
        <w:suppressAutoHyphens/>
        <w:ind w:left="284" w:hanging="284"/>
        <w:jc w:val="both"/>
        <w:rPr>
          <w:rFonts w:ascii="Arial" w:hAnsi="Arial" w:cs="Arial"/>
          <w:spacing w:val="-3"/>
          <w:sz w:val="22"/>
        </w:rPr>
      </w:pPr>
    </w:p>
    <w:p w:rsidR="00A62738" w:rsidRPr="00A62738" w:rsidRDefault="00A62738" w:rsidP="00A62738">
      <w:pPr>
        <w:jc w:val="both"/>
        <w:rPr>
          <w:rFonts w:ascii="Arial" w:hAnsi="Arial" w:cs="Arial"/>
          <w:sz w:val="22"/>
          <w:lang w:val="en-US"/>
        </w:rPr>
      </w:pPr>
      <w:r w:rsidRPr="00A62738">
        <w:rPr>
          <w:rFonts w:ascii="Arial" w:hAnsi="Arial" w:cs="Arial"/>
          <w:sz w:val="22"/>
          <w:lang w:val="en-US"/>
        </w:rPr>
        <w:t xml:space="preserve">DELOUCHE, D.  Determinants of seed quality. In: SHORT COURSE FOR SEEDSMEN, 23. Mississipi: </w:t>
      </w:r>
      <w:smartTag w:uri="urn:schemas-microsoft-com:office:smarttags" w:element="place">
        <w:smartTag w:uri="urn:schemas-microsoft-com:office:smarttags" w:element="PlaceType">
          <w:r w:rsidRPr="00A62738">
            <w:rPr>
              <w:rFonts w:ascii="Arial" w:hAnsi="Arial" w:cs="Arial"/>
              <w:sz w:val="22"/>
              <w:lang w:val="en-US"/>
            </w:rPr>
            <w:t>State</w:t>
          </w:r>
        </w:smartTag>
        <w:r w:rsidRPr="00A62738">
          <w:rPr>
            <w:rFonts w:ascii="Arial" w:hAnsi="Arial" w:cs="Arial"/>
            <w:sz w:val="22"/>
            <w:lang w:val="en-US"/>
          </w:rPr>
          <w:t xml:space="preserve"> </w:t>
        </w:r>
        <w:smartTag w:uri="urn:schemas-microsoft-com:office:smarttags" w:element="PlaceType">
          <w:r w:rsidRPr="00A62738">
            <w:rPr>
              <w:rFonts w:ascii="Arial" w:hAnsi="Arial" w:cs="Arial"/>
              <w:sz w:val="22"/>
              <w:lang w:val="en-US"/>
            </w:rPr>
            <w:t>University</w:t>
          </w:r>
        </w:smartTag>
      </w:smartTag>
      <w:r w:rsidRPr="00A62738">
        <w:rPr>
          <w:rFonts w:ascii="Arial" w:hAnsi="Arial" w:cs="Arial"/>
          <w:sz w:val="22"/>
          <w:lang w:val="en-US"/>
        </w:rPr>
        <w:t xml:space="preserve">, </w:t>
      </w:r>
      <w:r w:rsidRPr="00A62738">
        <w:rPr>
          <w:rFonts w:ascii="Arial" w:hAnsi="Arial" w:cs="Arial"/>
          <w:b/>
          <w:sz w:val="22"/>
          <w:lang w:val="en-US"/>
        </w:rPr>
        <w:t xml:space="preserve">Proceedings. </w:t>
      </w:r>
      <w:r w:rsidRPr="00A62738">
        <w:rPr>
          <w:rFonts w:ascii="Arial" w:hAnsi="Arial" w:cs="Arial"/>
          <w:sz w:val="22"/>
          <w:lang w:val="en-US"/>
        </w:rPr>
        <w:t>1971. p.53-68.</w:t>
      </w:r>
    </w:p>
    <w:p w:rsidR="00A62738" w:rsidRPr="00A62738" w:rsidRDefault="00A62738" w:rsidP="00A62738">
      <w:pPr>
        <w:tabs>
          <w:tab w:val="left" w:pos="288"/>
        </w:tabs>
        <w:suppressAutoHyphens/>
        <w:ind w:left="284" w:hanging="284"/>
        <w:jc w:val="both"/>
        <w:rPr>
          <w:rFonts w:ascii="Arial" w:hAnsi="Arial" w:cs="Arial"/>
          <w:spacing w:val="-3"/>
          <w:sz w:val="22"/>
          <w:lang w:val="en-US"/>
        </w:rPr>
      </w:pPr>
    </w:p>
    <w:p w:rsidR="00A62738" w:rsidRDefault="00A62738" w:rsidP="00A62738">
      <w:pPr>
        <w:tabs>
          <w:tab w:val="left" w:pos="0"/>
        </w:tabs>
        <w:suppressAutoHyphens/>
        <w:jc w:val="both"/>
        <w:rPr>
          <w:rFonts w:ascii="Arial" w:hAnsi="Arial" w:cs="Arial"/>
          <w:spacing w:val="-3"/>
          <w:sz w:val="22"/>
        </w:rPr>
      </w:pPr>
      <w:r w:rsidRPr="00A62738">
        <w:rPr>
          <w:rFonts w:ascii="Arial" w:hAnsi="Arial" w:cs="Arial"/>
          <w:spacing w:val="-3"/>
          <w:sz w:val="22"/>
          <w:lang w:val="en-US"/>
        </w:rPr>
        <w:t xml:space="preserve">FRANÇA NETO, J.B., </w:t>
      </w:r>
      <w:smartTag w:uri="urn:schemas-microsoft-com:office:smarttags" w:element="City">
        <w:smartTag w:uri="urn:schemas-microsoft-com:office:smarttags" w:element="place">
          <w:r w:rsidRPr="00A62738">
            <w:rPr>
              <w:rFonts w:ascii="Arial" w:hAnsi="Arial" w:cs="Arial"/>
              <w:spacing w:val="-3"/>
              <w:sz w:val="22"/>
              <w:lang w:val="en-US"/>
            </w:rPr>
            <w:t>PEREIRA</w:t>
          </w:r>
        </w:smartTag>
      </w:smartTag>
      <w:r w:rsidRPr="00A62738">
        <w:rPr>
          <w:rFonts w:ascii="Arial" w:hAnsi="Arial" w:cs="Arial"/>
          <w:spacing w:val="-3"/>
          <w:sz w:val="22"/>
          <w:lang w:val="en-US"/>
        </w:rPr>
        <w:t xml:space="preserve">, L.A.G., COSTA, N.P., KRZYZANOWSKI, F.C., HENNING, A.A.  </w:t>
      </w:r>
      <w:r>
        <w:rPr>
          <w:rFonts w:ascii="Arial" w:hAnsi="Arial" w:cs="Arial"/>
          <w:spacing w:val="-3"/>
          <w:sz w:val="22"/>
        </w:rPr>
        <w:t xml:space="preserve">Metodologia do teste de tetrazólio em sementes de soja. Londrina: EMBRAPA-CNPSo. 1988. 37p. (EMBRAPA-CNPSo. </w:t>
      </w:r>
      <w:r>
        <w:rPr>
          <w:rFonts w:ascii="Arial" w:hAnsi="Arial" w:cs="Arial"/>
          <w:b/>
          <w:spacing w:val="-3"/>
          <w:sz w:val="22"/>
        </w:rPr>
        <w:t>Documentos, 32</w:t>
      </w:r>
      <w:r>
        <w:rPr>
          <w:rFonts w:ascii="Arial" w:hAnsi="Arial" w:cs="Arial"/>
          <w:spacing w:val="-3"/>
          <w:sz w:val="22"/>
        </w:rPr>
        <w:t>).</w:t>
      </w:r>
    </w:p>
    <w:p w:rsidR="00A62738" w:rsidRDefault="00A62738" w:rsidP="00A62738">
      <w:pPr>
        <w:suppressAutoHyphens/>
        <w:ind w:left="426" w:hanging="426"/>
        <w:jc w:val="both"/>
        <w:rPr>
          <w:rFonts w:ascii="Arial" w:hAnsi="Arial" w:cs="Arial"/>
          <w:spacing w:val="-3"/>
          <w:sz w:val="22"/>
        </w:rPr>
      </w:pPr>
    </w:p>
    <w:p w:rsidR="00A62738" w:rsidRDefault="00A62738" w:rsidP="00A62738">
      <w:pPr>
        <w:suppressAutoHyphens/>
        <w:jc w:val="both"/>
        <w:rPr>
          <w:rFonts w:ascii="Arial" w:hAnsi="Arial" w:cs="Arial"/>
          <w:spacing w:val="-3"/>
          <w:sz w:val="22"/>
        </w:rPr>
      </w:pPr>
      <w:r>
        <w:rPr>
          <w:rFonts w:ascii="Arial" w:hAnsi="Arial" w:cs="Arial"/>
          <w:spacing w:val="-3"/>
          <w:sz w:val="22"/>
        </w:rPr>
        <w:t xml:space="preserve">PAULSEN, M.R., NAVE, W.R.  </w:t>
      </w:r>
      <w:r w:rsidRPr="00A62738">
        <w:rPr>
          <w:rFonts w:ascii="Arial" w:hAnsi="Arial" w:cs="Arial"/>
          <w:spacing w:val="-3"/>
          <w:sz w:val="22"/>
          <w:lang w:val="en-US"/>
        </w:rPr>
        <w:t xml:space="preserve">Soybean seedcoat damage detection methods. </w:t>
      </w:r>
      <w:smartTag w:uri="urn:schemas-microsoft-com:office:smarttags" w:element="State">
        <w:smartTag w:uri="urn:schemas-microsoft-com:office:smarttags" w:element="place">
          <w:r>
            <w:rPr>
              <w:rFonts w:ascii="Arial" w:hAnsi="Arial" w:cs="Arial"/>
              <w:spacing w:val="-3"/>
              <w:sz w:val="22"/>
            </w:rPr>
            <w:t>Michigan</w:t>
          </w:r>
        </w:smartTag>
      </w:smartTag>
      <w:r>
        <w:rPr>
          <w:rFonts w:ascii="Arial" w:hAnsi="Arial" w:cs="Arial"/>
          <w:spacing w:val="-3"/>
          <w:sz w:val="22"/>
        </w:rPr>
        <w:t xml:space="preserve">: ASAE, 1977. 14p. (ASAE, </w:t>
      </w:r>
      <w:r>
        <w:rPr>
          <w:rFonts w:ascii="Arial" w:hAnsi="Arial" w:cs="Arial"/>
          <w:b/>
          <w:spacing w:val="-3"/>
          <w:sz w:val="22"/>
        </w:rPr>
        <w:t>Paper 77-3503</w:t>
      </w:r>
      <w:r>
        <w:rPr>
          <w:rFonts w:ascii="Arial" w:hAnsi="Arial" w:cs="Arial"/>
          <w:spacing w:val="-3"/>
          <w:sz w:val="22"/>
        </w:rPr>
        <w:t>)</w:t>
      </w:r>
    </w:p>
    <w:p w:rsidR="00A62738" w:rsidRDefault="00A62738" w:rsidP="00A62738">
      <w:pPr>
        <w:ind w:left="284" w:hanging="284"/>
        <w:jc w:val="both"/>
        <w:rPr>
          <w:rFonts w:ascii="Arial" w:hAnsi="Arial" w:cs="Arial"/>
          <w:sz w:val="22"/>
        </w:rPr>
      </w:pPr>
    </w:p>
    <w:p w:rsidR="00A62738" w:rsidRDefault="00A62738" w:rsidP="00A62738">
      <w:pPr>
        <w:jc w:val="both"/>
        <w:rPr>
          <w:rFonts w:ascii="Arial" w:hAnsi="Arial" w:cs="Arial"/>
          <w:sz w:val="22"/>
        </w:rPr>
      </w:pPr>
      <w:r>
        <w:rPr>
          <w:rFonts w:ascii="Arial" w:hAnsi="Arial" w:cs="Arial"/>
          <w:sz w:val="22"/>
        </w:rPr>
        <w:t>RODRIGUES, R. R. Análise estrutural das formações florestais riparias. In</w:t>
      </w:r>
      <w:r>
        <w:rPr>
          <w:rFonts w:ascii="Arial" w:hAnsi="Arial" w:cs="Arial"/>
          <w:b/>
          <w:sz w:val="22"/>
        </w:rPr>
        <w:t xml:space="preserve">: </w:t>
      </w:r>
      <w:r>
        <w:rPr>
          <w:rFonts w:ascii="Arial" w:hAnsi="Arial" w:cs="Arial"/>
          <w:sz w:val="22"/>
        </w:rPr>
        <w:t>SIMPÓSIO SOBRE MATA CILIAR</w:t>
      </w:r>
      <w:r>
        <w:rPr>
          <w:rFonts w:ascii="Arial" w:hAnsi="Arial" w:cs="Arial"/>
          <w:b/>
          <w:sz w:val="22"/>
        </w:rPr>
        <w:t xml:space="preserve">. </w:t>
      </w:r>
      <w:r>
        <w:rPr>
          <w:rFonts w:ascii="Arial" w:hAnsi="Arial" w:cs="Arial"/>
          <w:sz w:val="22"/>
        </w:rPr>
        <w:t>Fundação Cargil. Campinas, SP. 1989.(</w:t>
      </w:r>
      <w:r>
        <w:rPr>
          <w:rFonts w:ascii="Arial" w:hAnsi="Arial" w:cs="Arial"/>
          <w:b/>
          <w:sz w:val="22"/>
        </w:rPr>
        <w:t>Anais</w:t>
      </w:r>
      <w:r>
        <w:rPr>
          <w:rFonts w:ascii="Arial" w:hAnsi="Arial" w:cs="Arial"/>
          <w:sz w:val="22"/>
        </w:rPr>
        <w:t>).</w:t>
      </w:r>
    </w:p>
    <w:p w:rsidR="00A62738" w:rsidRDefault="00A62738" w:rsidP="00A62738">
      <w:pPr>
        <w:suppressAutoHyphens/>
        <w:ind w:left="426" w:hanging="426"/>
        <w:jc w:val="both"/>
        <w:rPr>
          <w:rFonts w:ascii="Arial" w:hAnsi="Arial" w:cs="Arial"/>
          <w:spacing w:val="-3"/>
          <w:sz w:val="22"/>
        </w:rPr>
      </w:pPr>
    </w:p>
    <w:p w:rsidR="00A62738" w:rsidRDefault="00A62738" w:rsidP="00A62738">
      <w:pPr>
        <w:jc w:val="both"/>
        <w:rPr>
          <w:rFonts w:ascii="Arial" w:hAnsi="Arial" w:cs="Arial"/>
          <w:sz w:val="22"/>
        </w:rPr>
      </w:pPr>
      <w:r w:rsidRPr="00A62738">
        <w:rPr>
          <w:rFonts w:ascii="Arial" w:hAnsi="Arial" w:cs="Arial"/>
          <w:sz w:val="22"/>
          <w:lang w:val="en-US"/>
        </w:rPr>
        <w:t xml:space="preserve">ZINK, E.  Immediate and latent effects of mechanical abuse on the germination of soybean seed. </w:t>
      </w:r>
      <w:r>
        <w:rPr>
          <w:rFonts w:ascii="Arial" w:hAnsi="Arial" w:cs="Arial"/>
          <w:sz w:val="22"/>
        </w:rPr>
        <w:t xml:space="preserve">In: POPINIGIS, F., ROSAL, C.L.  </w:t>
      </w:r>
      <w:r>
        <w:rPr>
          <w:rFonts w:ascii="Arial" w:hAnsi="Arial" w:cs="Arial"/>
          <w:b/>
          <w:sz w:val="22"/>
        </w:rPr>
        <w:t xml:space="preserve">Coletânea de teses e dissertações sobre sementes.  </w:t>
      </w:r>
      <w:r>
        <w:rPr>
          <w:rFonts w:ascii="Arial" w:hAnsi="Arial" w:cs="Arial"/>
          <w:sz w:val="22"/>
        </w:rPr>
        <w:t>Brasília: AGIPLAN. 1976. v.1, p.339-342.</w:t>
      </w:r>
    </w:p>
    <w:p w:rsidR="00A62738" w:rsidRDefault="00A62738" w:rsidP="00A62738">
      <w:pPr>
        <w:jc w:val="both"/>
        <w:rPr>
          <w:rFonts w:ascii="Arial" w:hAnsi="Arial" w:cs="Arial"/>
          <w:sz w:val="22"/>
        </w:rPr>
      </w:pPr>
    </w:p>
    <w:p w:rsidR="00A62738" w:rsidRDefault="00A62738" w:rsidP="00A62738">
      <w:pPr>
        <w:jc w:val="both"/>
        <w:rPr>
          <w:rFonts w:ascii="Arial" w:hAnsi="Arial" w:cs="Arial"/>
          <w:sz w:val="22"/>
        </w:rPr>
      </w:pPr>
      <w:r>
        <w:rPr>
          <w:rFonts w:ascii="Arial" w:hAnsi="Arial" w:cs="Arial"/>
          <w:sz w:val="22"/>
        </w:rPr>
        <w:t xml:space="preserve">SÃO PAULO (Estado). Secretaria do meio ambiente. Coordenadoria de Planejamento Ambiental. </w:t>
      </w:r>
      <w:r>
        <w:rPr>
          <w:rFonts w:ascii="Arial" w:hAnsi="Arial" w:cs="Arial"/>
          <w:sz w:val="22"/>
          <w:u w:val="single"/>
        </w:rPr>
        <w:t>Estudo de Impacto Ambiental – EIA, Relatório de Impacto Ambiental – RIMA:</w:t>
      </w:r>
      <w:r>
        <w:rPr>
          <w:rFonts w:ascii="Arial" w:hAnsi="Arial" w:cs="Arial"/>
          <w:sz w:val="22"/>
        </w:rPr>
        <w:t xml:space="preserve"> manual de orientação. São Paulo, 1989.  48p. (Série Manuais)</w:t>
      </w:r>
    </w:p>
    <w:p w:rsidR="00A62738" w:rsidRDefault="00A62738" w:rsidP="00A62738">
      <w:pPr>
        <w:suppressAutoHyphens/>
        <w:ind w:left="426" w:hanging="426"/>
        <w:jc w:val="both"/>
        <w:rPr>
          <w:rFonts w:ascii="Arial" w:hAnsi="Arial" w:cs="Arial"/>
          <w:spacing w:val="-3"/>
          <w:sz w:val="22"/>
        </w:rPr>
      </w:pPr>
    </w:p>
    <w:p w:rsidR="00A62738" w:rsidRDefault="00A62738" w:rsidP="00A62738">
      <w:pPr>
        <w:suppressAutoHyphens/>
        <w:jc w:val="both"/>
        <w:rPr>
          <w:rFonts w:ascii="Arial" w:hAnsi="Arial" w:cs="Arial"/>
          <w:spacing w:val="-3"/>
          <w:sz w:val="22"/>
        </w:rPr>
      </w:pPr>
    </w:p>
    <w:p w:rsidR="00A62738" w:rsidRPr="00A62738" w:rsidRDefault="00A62738" w:rsidP="00A62738">
      <w:pPr>
        <w:pStyle w:val="Ttulo2"/>
        <w:rPr>
          <w:sz w:val="22"/>
        </w:rPr>
      </w:pPr>
      <w:r w:rsidRPr="00A62738">
        <w:rPr>
          <w:sz w:val="22"/>
        </w:rPr>
        <w:t>Artigos em periódicos</w:t>
      </w:r>
    </w:p>
    <w:p w:rsidR="00A62738" w:rsidRDefault="00A62738" w:rsidP="00A62738">
      <w:pPr>
        <w:suppressAutoHyphens/>
        <w:jc w:val="both"/>
        <w:rPr>
          <w:rFonts w:ascii="Arial" w:hAnsi="Arial" w:cs="Arial"/>
          <w:b/>
          <w:spacing w:val="-3"/>
          <w:sz w:val="22"/>
        </w:rPr>
      </w:pPr>
    </w:p>
    <w:p w:rsidR="00A62738" w:rsidRDefault="00A62738" w:rsidP="00A62738">
      <w:pPr>
        <w:suppressAutoHyphens/>
        <w:jc w:val="both"/>
        <w:rPr>
          <w:rFonts w:ascii="Arial" w:hAnsi="Arial" w:cs="Arial"/>
          <w:b/>
          <w:spacing w:val="-3"/>
          <w:sz w:val="22"/>
        </w:rPr>
      </w:pPr>
      <w:r>
        <w:rPr>
          <w:rFonts w:ascii="Arial" w:hAnsi="Arial" w:cs="Arial"/>
          <w:spacing w:val="-3"/>
          <w:sz w:val="22"/>
        </w:rPr>
        <w:t xml:space="preserve">AUTOR. Título do artigo. </w:t>
      </w:r>
      <w:r>
        <w:rPr>
          <w:rFonts w:ascii="Arial" w:hAnsi="Arial" w:cs="Arial"/>
          <w:b/>
          <w:spacing w:val="-3"/>
          <w:sz w:val="22"/>
        </w:rPr>
        <w:t>Título do periódico,</w:t>
      </w:r>
      <w:r>
        <w:rPr>
          <w:rFonts w:ascii="Arial" w:hAnsi="Arial" w:cs="Arial"/>
          <w:spacing w:val="-3"/>
          <w:sz w:val="22"/>
        </w:rPr>
        <w:t xml:space="preserve"> Local de publicação,</w:t>
      </w:r>
      <w:r>
        <w:rPr>
          <w:rFonts w:ascii="Arial" w:hAnsi="Arial" w:cs="Arial"/>
          <w:b/>
          <w:spacing w:val="-3"/>
          <w:sz w:val="22"/>
        </w:rPr>
        <w:t xml:space="preserve"> </w:t>
      </w:r>
      <w:r>
        <w:rPr>
          <w:rFonts w:ascii="Arial" w:hAnsi="Arial" w:cs="Arial"/>
          <w:spacing w:val="-3"/>
          <w:sz w:val="22"/>
        </w:rPr>
        <w:t>número do volume, página inicial-final, ano.</w:t>
      </w:r>
    </w:p>
    <w:p w:rsidR="00A62738" w:rsidRDefault="00A62738" w:rsidP="00A62738">
      <w:pPr>
        <w:ind w:left="426" w:hanging="426"/>
        <w:jc w:val="both"/>
        <w:rPr>
          <w:rFonts w:ascii="Arial" w:hAnsi="Arial" w:cs="Arial"/>
          <w:sz w:val="22"/>
        </w:rPr>
      </w:pPr>
    </w:p>
    <w:p w:rsidR="00A62738" w:rsidRDefault="00A62738" w:rsidP="00A62738">
      <w:pPr>
        <w:jc w:val="both"/>
        <w:rPr>
          <w:rFonts w:ascii="Arial" w:hAnsi="Arial" w:cs="Arial"/>
          <w:sz w:val="22"/>
        </w:rPr>
      </w:pPr>
      <w:r>
        <w:rPr>
          <w:rFonts w:ascii="Arial" w:hAnsi="Arial" w:cs="Arial"/>
          <w:sz w:val="22"/>
        </w:rPr>
        <w:t>Exemplo:</w:t>
      </w:r>
    </w:p>
    <w:p w:rsidR="00A62738" w:rsidRDefault="00A62738" w:rsidP="00A62738">
      <w:pPr>
        <w:jc w:val="both"/>
        <w:rPr>
          <w:rFonts w:ascii="Arial" w:hAnsi="Arial" w:cs="Arial"/>
          <w:sz w:val="22"/>
        </w:rPr>
      </w:pPr>
      <w:r>
        <w:rPr>
          <w:rFonts w:ascii="Arial" w:hAnsi="Arial" w:cs="Arial"/>
          <w:sz w:val="22"/>
        </w:rPr>
        <w:t>COELHO, R.C.  Efeito imediato de danos mecânicos em sementes de soja (</w:t>
      </w:r>
      <w:r>
        <w:rPr>
          <w:rFonts w:ascii="Arial" w:hAnsi="Arial" w:cs="Arial"/>
          <w:i/>
          <w:sz w:val="22"/>
        </w:rPr>
        <w:t>Glycine max.</w:t>
      </w:r>
      <w:r>
        <w:rPr>
          <w:rFonts w:ascii="Arial" w:hAnsi="Arial" w:cs="Arial"/>
          <w:sz w:val="22"/>
        </w:rPr>
        <w:t xml:space="preserve"> L. Merrill). </w:t>
      </w:r>
      <w:r>
        <w:rPr>
          <w:rFonts w:ascii="Arial" w:hAnsi="Arial" w:cs="Arial"/>
          <w:b/>
          <w:sz w:val="22"/>
        </w:rPr>
        <w:t>Semente:</w:t>
      </w:r>
      <w:r>
        <w:rPr>
          <w:rFonts w:ascii="Arial" w:hAnsi="Arial" w:cs="Arial"/>
          <w:sz w:val="22"/>
        </w:rPr>
        <w:t xml:space="preserve"> Brasília. v.0, n1/2. p.8-9, Jan-Abr. 1974.</w:t>
      </w:r>
    </w:p>
    <w:p w:rsidR="00A62738" w:rsidRDefault="00A62738" w:rsidP="00A62738">
      <w:pPr>
        <w:suppressAutoHyphens/>
        <w:jc w:val="both"/>
        <w:rPr>
          <w:rFonts w:ascii="Arial" w:hAnsi="Arial" w:cs="Arial"/>
          <w:spacing w:val="-3"/>
          <w:sz w:val="22"/>
        </w:rPr>
      </w:pPr>
    </w:p>
    <w:p w:rsidR="00A62738" w:rsidRPr="00A62738" w:rsidRDefault="00A62738" w:rsidP="00A62738">
      <w:pPr>
        <w:suppressAutoHyphens/>
        <w:jc w:val="both"/>
        <w:rPr>
          <w:rFonts w:ascii="Arial" w:hAnsi="Arial" w:cs="Arial"/>
          <w:spacing w:val="-3"/>
          <w:sz w:val="22"/>
          <w:lang w:val="en-US"/>
        </w:rPr>
      </w:pPr>
      <w:r>
        <w:rPr>
          <w:rFonts w:ascii="Arial" w:hAnsi="Arial" w:cs="Arial"/>
          <w:spacing w:val="-3"/>
          <w:sz w:val="22"/>
        </w:rPr>
        <w:t xml:space="preserve">MAGUIRE, J.D.  </w:t>
      </w:r>
      <w:r w:rsidRPr="00A62738">
        <w:rPr>
          <w:rFonts w:ascii="Arial" w:hAnsi="Arial" w:cs="Arial"/>
          <w:spacing w:val="-3"/>
          <w:sz w:val="22"/>
          <w:lang w:val="en-US"/>
        </w:rPr>
        <w:t xml:space="preserve">Speeds of germination-aid in selection and evaluation for seedling emergence and vigor. </w:t>
      </w:r>
      <w:r w:rsidRPr="00A62738">
        <w:rPr>
          <w:rFonts w:ascii="Arial" w:hAnsi="Arial" w:cs="Arial"/>
          <w:b/>
          <w:spacing w:val="-3"/>
          <w:sz w:val="22"/>
          <w:lang w:val="en-US"/>
        </w:rPr>
        <w:t>Crop Science:</w:t>
      </w:r>
      <w:r w:rsidRPr="00A62738">
        <w:rPr>
          <w:rFonts w:ascii="Arial" w:hAnsi="Arial" w:cs="Arial"/>
          <w:spacing w:val="-3"/>
          <w:sz w:val="22"/>
          <w:lang w:val="en-US"/>
        </w:rPr>
        <w:t xml:space="preserve"> </w:t>
      </w:r>
      <w:smartTag w:uri="urn:schemas-microsoft-com:office:smarttags" w:element="place">
        <w:smartTag w:uri="urn:schemas-microsoft-com:office:smarttags" w:element="City">
          <w:r w:rsidRPr="00A62738">
            <w:rPr>
              <w:rFonts w:ascii="Arial" w:hAnsi="Arial" w:cs="Arial"/>
              <w:spacing w:val="-3"/>
              <w:sz w:val="22"/>
              <w:lang w:val="en-US"/>
            </w:rPr>
            <w:t>Madison</w:t>
          </w:r>
        </w:smartTag>
      </w:smartTag>
      <w:r w:rsidRPr="00A62738">
        <w:rPr>
          <w:rFonts w:ascii="Arial" w:hAnsi="Arial" w:cs="Arial"/>
          <w:spacing w:val="-3"/>
          <w:sz w:val="22"/>
          <w:lang w:val="en-US"/>
        </w:rPr>
        <w:t>, v.2, n.2, p.176-7, Fev.1962.</w:t>
      </w:r>
    </w:p>
    <w:p w:rsidR="00A62738" w:rsidRPr="00A62738" w:rsidRDefault="00A62738" w:rsidP="00A62738">
      <w:pPr>
        <w:suppressAutoHyphens/>
        <w:jc w:val="both"/>
        <w:rPr>
          <w:rFonts w:ascii="Arial" w:hAnsi="Arial" w:cs="Arial"/>
          <w:spacing w:val="-3"/>
          <w:sz w:val="22"/>
          <w:lang w:val="en-US"/>
        </w:rPr>
      </w:pPr>
    </w:p>
    <w:p w:rsidR="00A62738" w:rsidRPr="00A62738" w:rsidRDefault="00A62738" w:rsidP="00A62738">
      <w:pPr>
        <w:suppressAutoHyphens/>
        <w:jc w:val="both"/>
        <w:rPr>
          <w:rFonts w:ascii="Arial" w:hAnsi="Arial" w:cs="Arial"/>
          <w:spacing w:val="-3"/>
          <w:sz w:val="22"/>
          <w:lang w:val="en-US"/>
        </w:rPr>
      </w:pPr>
      <w:r w:rsidRPr="00A62738">
        <w:rPr>
          <w:rFonts w:ascii="Arial" w:hAnsi="Arial" w:cs="Arial"/>
          <w:spacing w:val="-3"/>
          <w:sz w:val="22"/>
          <w:lang w:val="en-US"/>
        </w:rPr>
        <w:t xml:space="preserve">PAULSEN, M.R.  Soybean’s suscetibility to damage during normal handling conditions.  </w:t>
      </w:r>
      <w:r w:rsidRPr="00A62738">
        <w:rPr>
          <w:rFonts w:ascii="Arial" w:hAnsi="Arial" w:cs="Arial"/>
          <w:b/>
          <w:spacing w:val="-3"/>
          <w:sz w:val="22"/>
          <w:lang w:val="en-US"/>
        </w:rPr>
        <w:t>Agricultural Experimental Station</w:t>
      </w:r>
      <w:r w:rsidRPr="00A62738">
        <w:rPr>
          <w:rFonts w:ascii="Arial" w:hAnsi="Arial" w:cs="Arial"/>
          <w:spacing w:val="-3"/>
          <w:sz w:val="22"/>
          <w:lang w:val="en-US"/>
        </w:rPr>
        <w:t xml:space="preserve">.: </w:t>
      </w:r>
      <w:smartTag w:uri="urn:schemas-microsoft-com:office:smarttags" w:element="place">
        <w:smartTag w:uri="urn:schemas-microsoft-com:office:smarttags" w:element="PlaceType">
          <w:r w:rsidRPr="00A62738">
            <w:rPr>
              <w:rFonts w:ascii="Arial" w:hAnsi="Arial" w:cs="Arial"/>
              <w:spacing w:val="-3"/>
              <w:sz w:val="22"/>
              <w:lang w:val="en-US"/>
            </w:rPr>
            <w:t>University</w:t>
          </w:r>
        </w:smartTag>
        <w:r w:rsidRPr="00A62738">
          <w:rPr>
            <w:rFonts w:ascii="Arial" w:hAnsi="Arial" w:cs="Arial"/>
            <w:spacing w:val="-3"/>
            <w:sz w:val="22"/>
            <w:lang w:val="en-US"/>
          </w:rPr>
          <w:t xml:space="preserve"> of </w:t>
        </w:r>
        <w:smartTag w:uri="urn:schemas-microsoft-com:office:smarttags" w:element="PlaceName">
          <w:r w:rsidRPr="00A62738">
            <w:rPr>
              <w:rFonts w:ascii="Arial" w:hAnsi="Arial" w:cs="Arial"/>
              <w:spacing w:val="-3"/>
              <w:sz w:val="22"/>
              <w:lang w:val="en-US"/>
            </w:rPr>
            <w:t>Illinois</w:t>
          </w:r>
        </w:smartTag>
      </w:smartTag>
      <w:r w:rsidRPr="00A62738">
        <w:rPr>
          <w:rFonts w:ascii="Arial" w:hAnsi="Arial" w:cs="Arial"/>
          <w:spacing w:val="-3"/>
          <w:sz w:val="22"/>
          <w:lang w:val="en-US"/>
        </w:rPr>
        <w:t>:  v.19. n.3. p.18-19. Mar.1977.</w:t>
      </w:r>
    </w:p>
    <w:p w:rsidR="00A62738" w:rsidRPr="00A62738" w:rsidRDefault="00A62738" w:rsidP="00A62738">
      <w:pPr>
        <w:suppressAutoHyphens/>
        <w:jc w:val="both"/>
        <w:rPr>
          <w:rFonts w:ascii="Arial" w:hAnsi="Arial" w:cs="Arial"/>
          <w:spacing w:val="-3"/>
          <w:sz w:val="22"/>
          <w:lang w:val="en-US"/>
        </w:rPr>
      </w:pPr>
    </w:p>
    <w:p w:rsidR="00A62738" w:rsidRPr="00A62738" w:rsidRDefault="00A62738" w:rsidP="00A62738">
      <w:pPr>
        <w:suppressAutoHyphens/>
        <w:jc w:val="both"/>
        <w:rPr>
          <w:rFonts w:ascii="Arial" w:hAnsi="Arial" w:cs="Arial"/>
          <w:spacing w:val="-3"/>
          <w:sz w:val="22"/>
          <w:lang w:val="en-US"/>
        </w:rPr>
      </w:pPr>
      <w:r w:rsidRPr="00A62738">
        <w:rPr>
          <w:rFonts w:ascii="Arial" w:hAnsi="Arial" w:cs="Arial"/>
          <w:spacing w:val="-3"/>
          <w:sz w:val="22"/>
          <w:lang w:val="en-US"/>
        </w:rPr>
        <w:t xml:space="preserve">PAULSEN, M.R.  Fracture resistence of soybeans to compressive loading.  </w:t>
      </w:r>
      <w:r w:rsidRPr="00A62738">
        <w:rPr>
          <w:rFonts w:ascii="Arial" w:hAnsi="Arial" w:cs="Arial"/>
          <w:b/>
          <w:spacing w:val="-3"/>
          <w:sz w:val="22"/>
          <w:lang w:val="en-US"/>
        </w:rPr>
        <w:t>Transaction of the ASAE</w:t>
      </w:r>
      <w:r w:rsidRPr="00A62738">
        <w:rPr>
          <w:rFonts w:ascii="Arial" w:hAnsi="Arial" w:cs="Arial"/>
          <w:spacing w:val="-3"/>
          <w:sz w:val="22"/>
          <w:lang w:val="en-US"/>
        </w:rPr>
        <w:t xml:space="preserve">: </w:t>
      </w:r>
      <w:smartTag w:uri="urn:schemas-microsoft-com:office:smarttags" w:element="City">
        <w:smartTag w:uri="urn:schemas-microsoft-com:office:smarttags" w:element="place">
          <w:r w:rsidRPr="00A62738">
            <w:rPr>
              <w:rFonts w:ascii="Arial" w:hAnsi="Arial" w:cs="Arial"/>
              <w:spacing w:val="-3"/>
              <w:sz w:val="22"/>
              <w:lang w:val="en-US"/>
            </w:rPr>
            <w:t>St. Joseph</w:t>
          </w:r>
        </w:smartTag>
      </w:smartTag>
      <w:r w:rsidRPr="00A62738">
        <w:rPr>
          <w:rFonts w:ascii="Arial" w:hAnsi="Arial" w:cs="Arial"/>
          <w:spacing w:val="-3"/>
          <w:sz w:val="22"/>
          <w:lang w:val="en-US"/>
        </w:rPr>
        <w:t>.  v.21. n.6. p.1210-16. Jun. 1978.</w:t>
      </w:r>
    </w:p>
    <w:p w:rsidR="00A62738" w:rsidRPr="00A62738" w:rsidRDefault="00A62738" w:rsidP="00A62738">
      <w:pPr>
        <w:suppressAutoHyphens/>
        <w:jc w:val="both"/>
        <w:rPr>
          <w:rFonts w:ascii="Arial" w:hAnsi="Arial" w:cs="Arial"/>
          <w:spacing w:val="-3"/>
          <w:sz w:val="22"/>
          <w:lang w:val="en-US"/>
        </w:rPr>
      </w:pPr>
    </w:p>
    <w:p w:rsidR="00A62738" w:rsidRDefault="00A62738" w:rsidP="00A62738">
      <w:pPr>
        <w:suppressAutoHyphens/>
        <w:jc w:val="both"/>
        <w:rPr>
          <w:rFonts w:ascii="Arial" w:hAnsi="Arial" w:cs="Arial"/>
          <w:spacing w:val="-3"/>
          <w:sz w:val="22"/>
        </w:rPr>
      </w:pPr>
      <w:r>
        <w:rPr>
          <w:rFonts w:ascii="Arial" w:hAnsi="Arial" w:cs="Arial"/>
          <w:spacing w:val="-3"/>
          <w:sz w:val="22"/>
        </w:rPr>
        <w:t>Artigos em meio eletrônico</w:t>
      </w:r>
    </w:p>
    <w:p w:rsidR="00A62738" w:rsidRDefault="00A62738" w:rsidP="00A62738">
      <w:pPr>
        <w:suppressAutoHyphens/>
        <w:jc w:val="both"/>
        <w:rPr>
          <w:rFonts w:ascii="Arial" w:hAnsi="Arial" w:cs="Arial"/>
          <w:spacing w:val="-3"/>
          <w:sz w:val="22"/>
        </w:rPr>
      </w:pPr>
    </w:p>
    <w:p w:rsidR="00A62738" w:rsidRDefault="00A62738" w:rsidP="00A62738">
      <w:pPr>
        <w:suppressAutoHyphens/>
        <w:jc w:val="both"/>
        <w:rPr>
          <w:rFonts w:ascii="Arial" w:hAnsi="Arial" w:cs="Arial"/>
          <w:spacing w:val="-3"/>
          <w:sz w:val="22"/>
        </w:rPr>
      </w:pPr>
      <w:r>
        <w:rPr>
          <w:rFonts w:ascii="Arial" w:hAnsi="Arial" w:cs="Arial"/>
          <w:spacing w:val="-3"/>
          <w:sz w:val="22"/>
        </w:rPr>
        <w:lastRenderedPageBreak/>
        <w:t>SILVA, L. C. Simulação de processos. Jan. 2002 Disponível em &lt;http://www.unioeste.br/agais/simulacao.html&gt; . Acesso em 13 nov. 2202</w:t>
      </w:r>
    </w:p>
    <w:p w:rsidR="00A62738" w:rsidRDefault="00A62738" w:rsidP="00A62738">
      <w:pPr>
        <w:suppressAutoHyphens/>
        <w:ind w:left="426" w:hanging="426"/>
        <w:jc w:val="both"/>
        <w:rPr>
          <w:rFonts w:ascii="Arial" w:hAnsi="Arial" w:cs="Arial"/>
          <w:spacing w:val="-3"/>
          <w:sz w:val="22"/>
        </w:rPr>
      </w:pPr>
    </w:p>
    <w:p w:rsidR="00A62738" w:rsidRDefault="00A62738" w:rsidP="00A62738">
      <w:pPr>
        <w:suppressAutoHyphens/>
        <w:ind w:left="426" w:hanging="426"/>
        <w:jc w:val="both"/>
        <w:rPr>
          <w:rFonts w:ascii="Arial" w:hAnsi="Arial" w:cs="Arial"/>
          <w:spacing w:val="-3"/>
          <w:sz w:val="22"/>
        </w:rPr>
      </w:pPr>
    </w:p>
    <w:p w:rsidR="00A62738" w:rsidRPr="00A62738" w:rsidRDefault="00A62738" w:rsidP="00A62738">
      <w:pPr>
        <w:pStyle w:val="Ttulo2"/>
        <w:rPr>
          <w:b w:val="0"/>
          <w:i/>
          <w:sz w:val="22"/>
        </w:rPr>
      </w:pPr>
      <w:r w:rsidRPr="00A62738">
        <w:rPr>
          <w:b w:val="0"/>
          <w:i/>
          <w:sz w:val="22"/>
        </w:rPr>
        <w:t>Eventos científicos (Simpósios, Congressos, Workshop, etc.)</w:t>
      </w:r>
    </w:p>
    <w:p w:rsidR="00A62738" w:rsidRDefault="00A62738" w:rsidP="00A62738">
      <w:pPr>
        <w:suppressAutoHyphens/>
        <w:ind w:left="284" w:hanging="284"/>
        <w:jc w:val="both"/>
        <w:rPr>
          <w:rFonts w:ascii="Arial" w:hAnsi="Arial" w:cs="Arial"/>
          <w:spacing w:val="-3"/>
          <w:sz w:val="22"/>
        </w:rPr>
      </w:pPr>
    </w:p>
    <w:p w:rsidR="00A62738" w:rsidRDefault="00A62738" w:rsidP="00A62738">
      <w:pPr>
        <w:suppressAutoHyphens/>
        <w:jc w:val="both"/>
        <w:rPr>
          <w:rFonts w:ascii="Arial" w:hAnsi="Arial" w:cs="Arial"/>
          <w:spacing w:val="-3"/>
          <w:sz w:val="22"/>
        </w:rPr>
      </w:pPr>
      <w:r>
        <w:rPr>
          <w:rFonts w:ascii="Arial" w:hAnsi="Arial" w:cs="Arial"/>
          <w:spacing w:val="-3"/>
          <w:sz w:val="22"/>
        </w:rPr>
        <w:t xml:space="preserve">AUTOR DO TRABALHO. Título: subtítulo. In: NOME DO CONGRESSO, número, ano, local de realização. </w:t>
      </w:r>
      <w:r>
        <w:rPr>
          <w:rFonts w:ascii="Arial" w:hAnsi="Arial" w:cs="Arial"/>
          <w:b/>
          <w:spacing w:val="-3"/>
          <w:sz w:val="22"/>
        </w:rPr>
        <w:t xml:space="preserve">Título da publicação. </w:t>
      </w:r>
      <w:r>
        <w:rPr>
          <w:rFonts w:ascii="Arial" w:hAnsi="Arial" w:cs="Arial"/>
          <w:spacing w:val="-3"/>
          <w:sz w:val="22"/>
        </w:rPr>
        <w:t>Local da publicação (cidade): Editora, data. Página inicial-final do trabalho.</w:t>
      </w:r>
    </w:p>
    <w:p w:rsidR="00A62738" w:rsidRDefault="00A62738" w:rsidP="00A62738">
      <w:pPr>
        <w:suppressAutoHyphens/>
        <w:ind w:left="284" w:hanging="284"/>
        <w:jc w:val="both"/>
        <w:rPr>
          <w:rFonts w:ascii="Arial" w:hAnsi="Arial" w:cs="Arial"/>
          <w:spacing w:val="-3"/>
          <w:sz w:val="22"/>
        </w:rPr>
      </w:pPr>
    </w:p>
    <w:p w:rsidR="00A62738" w:rsidRDefault="00A62738" w:rsidP="00A62738">
      <w:pPr>
        <w:suppressAutoHyphens/>
        <w:jc w:val="both"/>
        <w:rPr>
          <w:rFonts w:ascii="Arial" w:hAnsi="Arial" w:cs="Arial"/>
          <w:spacing w:val="-3"/>
          <w:sz w:val="22"/>
        </w:rPr>
      </w:pPr>
      <w:r>
        <w:rPr>
          <w:rFonts w:ascii="Arial" w:hAnsi="Arial" w:cs="Arial"/>
          <w:spacing w:val="-3"/>
          <w:sz w:val="22"/>
        </w:rPr>
        <w:t>Exemplo:</w:t>
      </w:r>
    </w:p>
    <w:p w:rsidR="00A62738" w:rsidRDefault="00A62738" w:rsidP="00A62738">
      <w:pPr>
        <w:suppressAutoHyphens/>
        <w:jc w:val="both"/>
        <w:rPr>
          <w:rFonts w:ascii="Arial" w:hAnsi="Arial" w:cs="Arial"/>
          <w:spacing w:val="-3"/>
          <w:sz w:val="22"/>
        </w:rPr>
      </w:pPr>
      <w:r>
        <w:rPr>
          <w:rFonts w:ascii="Arial" w:hAnsi="Arial" w:cs="Arial"/>
          <w:spacing w:val="-3"/>
          <w:sz w:val="22"/>
        </w:rPr>
        <w:t>MILANO, M. S. Políticas de unidade de conservação no Estado do Paraná: Uma análise de resultados e conseqüências. In:</w:t>
      </w:r>
      <w:r>
        <w:rPr>
          <w:rFonts w:ascii="Arial" w:hAnsi="Arial" w:cs="Arial"/>
          <w:b/>
          <w:spacing w:val="-3"/>
          <w:sz w:val="22"/>
        </w:rPr>
        <w:t xml:space="preserve"> </w:t>
      </w:r>
      <w:r>
        <w:rPr>
          <w:rFonts w:ascii="Arial" w:hAnsi="Arial" w:cs="Arial"/>
          <w:bCs/>
          <w:spacing w:val="-3"/>
          <w:sz w:val="22"/>
        </w:rPr>
        <w:t>SIMPÓSIO CONSERVAÇÃO AMBIENTAL E DESENVOLVIMENTO FLORESTAL DO CONE SUL - I</w:t>
      </w:r>
      <w:r>
        <w:rPr>
          <w:rFonts w:ascii="Arial" w:hAnsi="Arial" w:cs="Arial"/>
          <w:spacing w:val="-3"/>
          <w:sz w:val="22"/>
        </w:rPr>
        <w:t>. Resumos ... Foz do Iguaçu, PR. 1990.  p. 350</w:t>
      </w:r>
    </w:p>
    <w:p w:rsidR="00A62738" w:rsidRDefault="00A62738" w:rsidP="00A62738">
      <w:pPr>
        <w:suppressAutoHyphens/>
        <w:ind w:left="284" w:hanging="284"/>
        <w:jc w:val="both"/>
        <w:rPr>
          <w:rFonts w:ascii="Arial" w:hAnsi="Arial" w:cs="Arial"/>
          <w:spacing w:val="-3"/>
          <w:sz w:val="22"/>
        </w:rPr>
      </w:pPr>
    </w:p>
    <w:p w:rsidR="00A62738" w:rsidRDefault="00A62738" w:rsidP="00A62738">
      <w:pPr>
        <w:jc w:val="both"/>
        <w:rPr>
          <w:rFonts w:ascii="Arial" w:hAnsi="Arial" w:cs="Arial"/>
          <w:sz w:val="22"/>
        </w:rPr>
      </w:pPr>
      <w:r>
        <w:rPr>
          <w:rFonts w:ascii="Arial" w:hAnsi="Arial" w:cs="Arial"/>
          <w:sz w:val="22"/>
        </w:rPr>
        <w:t xml:space="preserve">COSTA, N.P.; MESQUITA, C.M.; HENNING, </w:t>
      </w:r>
      <w:r>
        <w:rPr>
          <w:rFonts w:ascii="Arial" w:hAnsi="Arial" w:cs="Arial"/>
          <w:sz w:val="22"/>
        </w:rPr>
        <w:sym w:font="Symbol" w:char="F041"/>
      </w:r>
      <w:r>
        <w:rPr>
          <w:rFonts w:ascii="Arial" w:hAnsi="Arial" w:cs="Arial"/>
          <w:sz w:val="22"/>
        </w:rPr>
        <w:t>.</w:t>
      </w:r>
      <w:r>
        <w:rPr>
          <w:rFonts w:ascii="Arial" w:hAnsi="Arial" w:cs="Arial"/>
          <w:sz w:val="22"/>
        </w:rPr>
        <w:sym w:font="Symbol" w:char="F041"/>
      </w:r>
      <w:r>
        <w:rPr>
          <w:rFonts w:ascii="Arial" w:hAnsi="Arial" w:cs="Arial"/>
          <w:sz w:val="22"/>
        </w:rPr>
        <w:t xml:space="preserve">.  Avaliação das perdas e dos efeitos da colheita mecânica sobre a qualidade fisiológica e a incidência de patógenos em sementes de soja. In: CONGRESSO BRASILEIRO DE SEMENTES, I, EMBRAPA, Curitiba, 1979. Curitiba: Associação Brasileira de Tecnologia de Sementes. </w:t>
      </w:r>
      <w:r>
        <w:rPr>
          <w:rFonts w:ascii="Arial" w:hAnsi="Arial" w:cs="Arial"/>
          <w:b/>
          <w:sz w:val="22"/>
        </w:rPr>
        <w:t>Resumos...</w:t>
      </w:r>
      <w:r>
        <w:rPr>
          <w:rFonts w:ascii="Arial" w:hAnsi="Arial" w:cs="Arial"/>
          <w:sz w:val="22"/>
        </w:rPr>
        <w:t xml:space="preserve"> v.3. 1981. p. 89</w:t>
      </w:r>
    </w:p>
    <w:p w:rsidR="00A62738" w:rsidRDefault="00A62738" w:rsidP="00A62738">
      <w:pPr>
        <w:jc w:val="both"/>
        <w:rPr>
          <w:rFonts w:ascii="Arial" w:hAnsi="Arial" w:cs="Arial"/>
          <w:sz w:val="22"/>
        </w:rPr>
      </w:pPr>
    </w:p>
    <w:p w:rsidR="00A62738" w:rsidRDefault="00A62738" w:rsidP="00A62738">
      <w:pPr>
        <w:jc w:val="both"/>
        <w:rPr>
          <w:rFonts w:ascii="Arial" w:hAnsi="Arial" w:cs="Arial"/>
          <w:sz w:val="22"/>
        </w:rPr>
      </w:pPr>
    </w:p>
    <w:p w:rsidR="00A62738" w:rsidRPr="00A62738" w:rsidRDefault="00A62738" w:rsidP="00A62738">
      <w:pPr>
        <w:pStyle w:val="Ttulo2"/>
        <w:rPr>
          <w:sz w:val="22"/>
        </w:rPr>
      </w:pPr>
      <w:r w:rsidRPr="00A62738">
        <w:rPr>
          <w:sz w:val="22"/>
        </w:rPr>
        <w:t>Artigo e/ou  matéria de jornais e revistas.</w:t>
      </w:r>
    </w:p>
    <w:p w:rsidR="00A62738" w:rsidRDefault="00A62738" w:rsidP="00A62738">
      <w:pPr>
        <w:jc w:val="both"/>
        <w:rPr>
          <w:rFonts w:ascii="Arial" w:hAnsi="Arial" w:cs="Arial"/>
          <w:sz w:val="22"/>
        </w:rPr>
      </w:pPr>
    </w:p>
    <w:p w:rsidR="00A62738" w:rsidRDefault="00A62738" w:rsidP="00A62738">
      <w:pPr>
        <w:jc w:val="both"/>
        <w:rPr>
          <w:rFonts w:ascii="Arial" w:hAnsi="Arial" w:cs="Arial"/>
          <w:sz w:val="22"/>
        </w:rPr>
      </w:pPr>
      <w:r>
        <w:rPr>
          <w:rFonts w:ascii="Arial" w:hAnsi="Arial" w:cs="Arial"/>
          <w:sz w:val="22"/>
        </w:rPr>
        <w:t xml:space="preserve">AUTOR. Título do artigo. </w:t>
      </w:r>
      <w:r>
        <w:rPr>
          <w:rFonts w:ascii="Arial" w:hAnsi="Arial" w:cs="Arial"/>
          <w:b/>
          <w:sz w:val="22"/>
        </w:rPr>
        <w:t>Título do jornal ou revista</w:t>
      </w:r>
      <w:r>
        <w:rPr>
          <w:rFonts w:ascii="Arial" w:hAnsi="Arial" w:cs="Arial"/>
          <w:sz w:val="22"/>
        </w:rPr>
        <w:t>, Local, dia, mês, ano. Número do título do caderno, seção ou suplemento, página inicial-final.</w:t>
      </w:r>
    </w:p>
    <w:p w:rsidR="00A62738" w:rsidRDefault="00A62738" w:rsidP="00A62738">
      <w:pPr>
        <w:jc w:val="both"/>
        <w:rPr>
          <w:rFonts w:ascii="Arial" w:hAnsi="Arial" w:cs="Arial"/>
          <w:sz w:val="22"/>
        </w:rPr>
      </w:pPr>
    </w:p>
    <w:p w:rsidR="00A62738" w:rsidRDefault="00A62738" w:rsidP="00A62738">
      <w:pPr>
        <w:jc w:val="both"/>
        <w:rPr>
          <w:rFonts w:ascii="Arial" w:hAnsi="Arial" w:cs="Arial"/>
          <w:sz w:val="22"/>
        </w:rPr>
      </w:pPr>
      <w:r>
        <w:rPr>
          <w:rFonts w:ascii="Arial" w:hAnsi="Arial" w:cs="Arial"/>
          <w:sz w:val="22"/>
        </w:rPr>
        <w:t>Exemplo:</w:t>
      </w:r>
    </w:p>
    <w:p w:rsidR="00A62738" w:rsidRDefault="00A62738" w:rsidP="00A62738">
      <w:pPr>
        <w:jc w:val="both"/>
        <w:rPr>
          <w:rFonts w:ascii="Arial" w:hAnsi="Arial" w:cs="Arial"/>
          <w:sz w:val="22"/>
        </w:rPr>
      </w:pPr>
      <w:r>
        <w:rPr>
          <w:rFonts w:ascii="Arial" w:hAnsi="Arial" w:cs="Arial"/>
          <w:sz w:val="22"/>
        </w:rPr>
        <w:t xml:space="preserve">LANDIN, P.M.B.  Situação dramática. </w:t>
      </w:r>
      <w:r>
        <w:rPr>
          <w:rFonts w:ascii="Arial" w:hAnsi="Arial" w:cs="Arial"/>
          <w:b/>
          <w:sz w:val="22"/>
        </w:rPr>
        <w:t>Folha de São Paulo</w:t>
      </w:r>
      <w:r>
        <w:rPr>
          <w:rFonts w:ascii="Arial" w:hAnsi="Arial" w:cs="Arial"/>
          <w:sz w:val="22"/>
        </w:rPr>
        <w:t>, São Paulo, 09 jan. 1991. Cidades p.8.</w:t>
      </w:r>
    </w:p>
    <w:p w:rsidR="00A62738" w:rsidRDefault="00A62738" w:rsidP="00A62738">
      <w:pPr>
        <w:suppressAutoHyphens/>
        <w:ind w:left="426" w:hanging="426"/>
        <w:jc w:val="both"/>
        <w:rPr>
          <w:rFonts w:ascii="Arial" w:hAnsi="Arial" w:cs="Arial"/>
          <w:spacing w:val="-3"/>
          <w:sz w:val="22"/>
        </w:rPr>
      </w:pPr>
    </w:p>
    <w:p w:rsidR="00A62738" w:rsidRDefault="00A62738" w:rsidP="00A62738">
      <w:pPr>
        <w:suppressAutoHyphens/>
        <w:jc w:val="both"/>
        <w:rPr>
          <w:rFonts w:ascii="Arial" w:hAnsi="Arial" w:cs="Arial"/>
          <w:spacing w:val="-3"/>
          <w:sz w:val="22"/>
        </w:rPr>
      </w:pPr>
      <w:r>
        <w:rPr>
          <w:rFonts w:ascii="Arial" w:hAnsi="Arial" w:cs="Arial"/>
          <w:spacing w:val="-3"/>
          <w:sz w:val="22"/>
        </w:rPr>
        <w:t>KRZYZANOWSKI, F.C.  Vigor de sementes.  Londrina: EMBRAPA-CNPSo, s/d, 11p. (</w:t>
      </w:r>
      <w:r>
        <w:rPr>
          <w:rFonts w:ascii="Arial" w:hAnsi="Arial" w:cs="Arial"/>
          <w:b/>
          <w:spacing w:val="-3"/>
          <w:sz w:val="22"/>
        </w:rPr>
        <w:t>mimeo</w:t>
      </w:r>
      <w:r>
        <w:rPr>
          <w:rFonts w:ascii="Arial" w:hAnsi="Arial" w:cs="Arial"/>
          <w:spacing w:val="-3"/>
          <w:sz w:val="22"/>
        </w:rPr>
        <w:t>).</w:t>
      </w:r>
    </w:p>
    <w:p w:rsidR="00A62738" w:rsidRDefault="00A62738" w:rsidP="00A62738">
      <w:pPr>
        <w:suppressAutoHyphens/>
        <w:ind w:left="426" w:hanging="426"/>
        <w:jc w:val="both"/>
        <w:rPr>
          <w:rFonts w:ascii="Arial" w:hAnsi="Arial" w:cs="Arial"/>
          <w:spacing w:val="-3"/>
          <w:sz w:val="22"/>
        </w:rPr>
      </w:pPr>
    </w:p>
    <w:p w:rsidR="00A62738" w:rsidRDefault="00A62738" w:rsidP="00A62738">
      <w:pPr>
        <w:tabs>
          <w:tab w:val="left" w:pos="0"/>
        </w:tabs>
        <w:suppressAutoHyphens/>
        <w:jc w:val="both"/>
        <w:rPr>
          <w:rFonts w:ascii="Arial" w:hAnsi="Arial" w:cs="Arial"/>
          <w:spacing w:val="-3"/>
          <w:sz w:val="22"/>
        </w:rPr>
      </w:pPr>
      <w:r>
        <w:rPr>
          <w:rFonts w:ascii="Arial" w:hAnsi="Arial" w:cs="Arial"/>
          <w:spacing w:val="-3"/>
          <w:sz w:val="22"/>
        </w:rPr>
        <w:t>NÓBREGA, L.H.P.  Estrutura morfológica e qualidade de sementes de soja. Jaboticabal: FCAV, 1991. 22p. (</w:t>
      </w:r>
      <w:r>
        <w:rPr>
          <w:rFonts w:ascii="Arial" w:hAnsi="Arial" w:cs="Arial"/>
          <w:b/>
          <w:spacing w:val="-3"/>
          <w:sz w:val="22"/>
        </w:rPr>
        <w:t>mimeo</w:t>
      </w:r>
      <w:r>
        <w:rPr>
          <w:rFonts w:ascii="Arial" w:hAnsi="Arial" w:cs="Arial"/>
          <w:spacing w:val="-3"/>
          <w:sz w:val="22"/>
        </w:rPr>
        <w:t>.)</w:t>
      </w:r>
    </w:p>
    <w:p w:rsidR="00A62738" w:rsidRDefault="00A62738" w:rsidP="00A62738">
      <w:pPr>
        <w:suppressAutoHyphens/>
        <w:ind w:left="426" w:hanging="426"/>
        <w:jc w:val="both"/>
        <w:rPr>
          <w:rFonts w:ascii="Arial" w:hAnsi="Arial" w:cs="Arial"/>
          <w:spacing w:val="-3"/>
          <w:sz w:val="22"/>
        </w:rPr>
      </w:pPr>
    </w:p>
    <w:p w:rsidR="00A62738" w:rsidRDefault="00A62738" w:rsidP="00A62738">
      <w:pPr>
        <w:jc w:val="both"/>
        <w:rPr>
          <w:rFonts w:ascii="Arial" w:hAnsi="Arial" w:cs="Arial"/>
          <w:sz w:val="22"/>
        </w:rPr>
      </w:pPr>
    </w:p>
    <w:p w:rsidR="00A62738" w:rsidRPr="00A62738" w:rsidRDefault="00A62738" w:rsidP="00A62738">
      <w:pPr>
        <w:pStyle w:val="Ttulo2"/>
        <w:rPr>
          <w:sz w:val="22"/>
        </w:rPr>
      </w:pPr>
      <w:r w:rsidRPr="00A62738">
        <w:rPr>
          <w:sz w:val="22"/>
        </w:rPr>
        <w:t>Teses, Dissertações, Monografias:</w:t>
      </w:r>
    </w:p>
    <w:p w:rsidR="00A62738" w:rsidRDefault="00A62738" w:rsidP="00A62738">
      <w:pPr>
        <w:jc w:val="both"/>
        <w:rPr>
          <w:rFonts w:ascii="Arial" w:hAnsi="Arial" w:cs="Arial"/>
          <w:sz w:val="22"/>
        </w:rPr>
      </w:pPr>
    </w:p>
    <w:p w:rsidR="00A62738" w:rsidRDefault="00A62738" w:rsidP="00A62738">
      <w:pPr>
        <w:ind w:left="426" w:hanging="426"/>
        <w:jc w:val="both"/>
        <w:rPr>
          <w:rFonts w:ascii="Arial" w:hAnsi="Arial" w:cs="Arial"/>
          <w:sz w:val="22"/>
        </w:rPr>
      </w:pPr>
      <w:r>
        <w:rPr>
          <w:rFonts w:ascii="Arial" w:hAnsi="Arial" w:cs="Arial"/>
          <w:sz w:val="22"/>
        </w:rPr>
        <w:t xml:space="preserve">AUTOR.  </w:t>
      </w:r>
      <w:r>
        <w:rPr>
          <w:rFonts w:ascii="Arial" w:hAnsi="Arial" w:cs="Arial"/>
          <w:b/>
          <w:sz w:val="22"/>
        </w:rPr>
        <w:t xml:space="preserve">Título: </w:t>
      </w:r>
      <w:r>
        <w:rPr>
          <w:rFonts w:ascii="Arial" w:hAnsi="Arial" w:cs="Arial"/>
          <w:sz w:val="22"/>
        </w:rPr>
        <w:t>subtítulo. Data. Número de páginas ou volumes. Categoria (Grau e Área de Concentração ) - Nome da Faculdade/Universidade e Local</w:t>
      </w:r>
    </w:p>
    <w:p w:rsidR="00A62738" w:rsidRDefault="00A62738" w:rsidP="00A62738">
      <w:pPr>
        <w:ind w:left="426" w:hanging="426"/>
        <w:jc w:val="both"/>
        <w:rPr>
          <w:rFonts w:ascii="Arial" w:hAnsi="Arial" w:cs="Arial"/>
          <w:sz w:val="22"/>
        </w:rPr>
      </w:pPr>
    </w:p>
    <w:p w:rsidR="00A62738" w:rsidRPr="00A62738" w:rsidRDefault="00A62738" w:rsidP="00A62738">
      <w:pPr>
        <w:jc w:val="both"/>
        <w:rPr>
          <w:rFonts w:ascii="Arial" w:hAnsi="Arial" w:cs="Arial"/>
          <w:sz w:val="22"/>
          <w:lang w:val="en-US"/>
        </w:rPr>
      </w:pPr>
      <w:r w:rsidRPr="00A62738">
        <w:rPr>
          <w:rFonts w:ascii="Arial" w:hAnsi="Arial" w:cs="Arial"/>
          <w:sz w:val="22"/>
          <w:lang w:val="en-US"/>
        </w:rPr>
        <w:t>Exemplo:</w:t>
      </w:r>
    </w:p>
    <w:p w:rsidR="00A62738" w:rsidRPr="00A62738" w:rsidRDefault="00A62738" w:rsidP="00A62738">
      <w:pPr>
        <w:jc w:val="both"/>
        <w:rPr>
          <w:rFonts w:ascii="Arial" w:hAnsi="Arial" w:cs="Arial"/>
          <w:sz w:val="22"/>
          <w:lang w:val="en-US"/>
        </w:rPr>
      </w:pPr>
      <w:r w:rsidRPr="00A62738">
        <w:rPr>
          <w:rFonts w:ascii="Arial" w:hAnsi="Arial" w:cs="Arial"/>
          <w:sz w:val="22"/>
          <w:lang w:val="en-US"/>
        </w:rPr>
        <w:t xml:space="preserve">ASSOCIATED SEED GROWERS </w:t>
      </w:r>
      <w:r w:rsidRPr="00A62738">
        <w:rPr>
          <w:rFonts w:ascii="Arial" w:hAnsi="Arial" w:cs="Arial"/>
          <w:b/>
          <w:sz w:val="22"/>
          <w:lang w:val="en-US"/>
        </w:rPr>
        <w:t xml:space="preserve"> </w:t>
      </w:r>
      <w:r w:rsidRPr="00A62738">
        <w:rPr>
          <w:rFonts w:ascii="Arial" w:hAnsi="Arial" w:cs="Arial"/>
          <w:sz w:val="22"/>
          <w:lang w:val="en-US"/>
        </w:rPr>
        <w:t>A study of mechanical injury to seed beans.</w:t>
      </w:r>
      <w:r w:rsidRPr="00A62738">
        <w:rPr>
          <w:rFonts w:ascii="Arial" w:hAnsi="Arial" w:cs="Arial"/>
          <w:b/>
          <w:sz w:val="22"/>
          <w:lang w:val="en-US"/>
        </w:rPr>
        <w:t xml:space="preserve">  </w:t>
      </w:r>
      <w:r w:rsidRPr="00A62738">
        <w:rPr>
          <w:rFonts w:ascii="Arial" w:hAnsi="Arial" w:cs="Arial"/>
          <w:sz w:val="22"/>
          <w:lang w:val="en-US"/>
        </w:rPr>
        <w:t xml:space="preserve">New Heaven 2, </w:t>
      </w:r>
      <w:smartTag w:uri="urn:schemas-microsoft-com:office:smarttags" w:element="State">
        <w:smartTag w:uri="urn:schemas-microsoft-com:office:smarttags" w:element="place">
          <w:r w:rsidRPr="00A62738">
            <w:rPr>
              <w:rFonts w:ascii="Arial" w:hAnsi="Arial" w:cs="Arial"/>
              <w:sz w:val="22"/>
              <w:lang w:val="en-US"/>
            </w:rPr>
            <w:t>Connecticut</w:t>
          </w:r>
        </w:smartTag>
      </w:smartTag>
      <w:r w:rsidRPr="00A62738">
        <w:rPr>
          <w:rFonts w:ascii="Arial" w:hAnsi="Arial" w:cs="Arial"/>
          <w:sz w:val="22"/>
          <w:lang w:val="en-US"/>
        </w:rPr>
        <w:t xml:space="preserve">. 1949. 45p. </w:t>
      </w:r>
      <w:r w:rsidRPr="00A62738">
        <w:rPr>
          <w:rFonts w:ascii="Arial" w:hAnsi="Arial" w:cs="Arial"/>
          <w:b/>
          <w:sz w:val="22"/>
          <w:lang w:val="en-US"/>
        </w:rPr>
        <w:t>(Asgrow Monograph, 1).</w:t>
      </w:r>
    </w:p>
    <w:p w:rsidR="00A62738" w:rsidRPr="00A62738" w:rsidRDefault="00A62738" w:rsidP="00A62738">
      <w:pPr>
        <w:ind w:left="426" w:hanging="426"/>
        <w:jc w:val="both"/>
        <w:rPr>
          <w:rFonts w:ascii="Arial" w:hAnsi="Arial" w:cs="Arial"/>
          <w:sz w:val="22"/>
          <w:lang w:val="en-US"/>
        </w:rPr>
      </w:pPr>
    </w:p>
    <w:p w:rsidR="00A62738" w:rsidRDefault="00A62738" w:rsidP="00A62738">
      <w:pPr>
        <w:jc w:val="both"/>
        <w:rPr>
          <w:rFonts w:ascii="Arial" w:hAnsi="Arial" w:cs="Arial"/>
          <w:b/>
          <w:sz w:val="22"/>
        </w:rPr>
      </w:pPr>
      <w:r w:rsidRPr="00A62738">
        <w:rPr>
          <w:rFonts w:ascii="Arial" w:hAnsi="Arial" w:cs="Arial"/>
          <w:sz w:val="22"/>
          <w:lang w:val="en-US"/>
        </w:rPr>
        <w:t xml:space="preserve">BARSTCH, J. A Internal damage and dynamic stress levels resulting from impact loading of soybean kernels. </w:t>
      </w:r>
      <w:r>
        <w:rPr>
          <w:rFonts w:ascii="Arial" w:hAnsi="Arial" w:cs="Arial"/>
          <w:sz w:val="22"/>
        </w:rPr>
        <w:t xml:space="preserve">1979. 126 p. Tese de doutorado. </w:t>
      </w:r>
      <w:smartTag w:uri="urn:schemas-microsoft-com:office:smarttags" w:element="place">
        <w:smartTag w:uri="urn:schemas-microsoft-com:office:smarttags" w:element="PlaceName">
          <w:r>
            <w:rPr>
              <w:rFonts w:ascii="Arial" w:hAnsi="Arial" w:cs="Arial"/>
              <w:sz w:val="22"/>
            </w:rPr>
            <w:t>Purdue</w:t>
          </w:r>
        </w:smartTag>
        <w:r>
          <w:rPr>
            <w:rFonts w:ascii="Arial" w:hAnsi="Arial" w:cs="Arial"/>
            <w:sz w:val="22"/>
          </w:rPr>
          <w:t xml:space="preserve"> </w:t>
        </w:r>
        <w:smartTag w:uri="urn:schemas-microsoft-com:office:smarttags" w:element="PlaceType">
          <w:r>
            <w:rPr>
              <w:rFonts w:ascii="Arial" w:hAnsi="Arial" w:cs="Arial"/>
              <w:sz w:val="22"/>
            </w:rPr>
            <w:t>University</w:t>
          </w:r>
        </w:smartTag>
      </w:smartTag>
      <w:r>
        <w:rPr>
          <w:rFonts w:ascii="Arial" w:hAnsi="Arial" w:cs="Arial"/>
          <w:sz w:val="22"/>
        </w:rPr>
        <w:t xml:space="preserve">. </w:t>
      </w:r>
      <w:smartTag w:uri="urn:schemas-microsoft-com:office:smarttags" w:element="place">
        <w:r>
          <w:rPr>
            <w:rFonts w:ascii="Arial" w:hAnsi="Arial" w:cs="Arial"/>
            <w:sz w:val="22"/>
          </w:rPr>
          <w:t>W. Lafayette</w:t>
        </w:r>
      </w:smartTag>
      <w:r>
        <w:rPr>
          <w:rFonts w:ascii="Arial" w:hAnsi="Arial" w:cs="Arial"/>
          <w:sz w:val="22"/>
        </w:rPr>
        <w:t>.</w:t>
      </w:r>
    </w:p>
    <w:p w:rsidR="00A62738" w:rsidRDefault="00A62738" w:rsidP="00A62738">
      <w:pPr>
        <w:ind w:left="426" w:hanging="426"/>
        <w:jc w:val="both"/>
        <w:rPr>
          <w:rFonts w:ascii="Arial" w:hAnsi="Arial" w:cs="Arial"/>
          <w:sz w:val="22"/>
        </w:rPr>
      </w:pPr>
    </w:p>
    <w:p w:rsidR="00A62738" w:rsidRDefault="00A62738" w:rsidP="00A62738">
      <w:pPr>
        <w:jc w:val="both"/>
        <w:rPr>
          <w:rFonts w:ascii="Arial" w:hAnsi="Arial" w:cs="Arial"/>
          <w:sz w:val="22"/>
        </w:rPr>
      </w:pPr>
      <w:r>
        <w:rPr>
          <w:rFonts w:ascii="Arial" w:hAnsi="Arial" w:cs="Arial"/>
          <w:sz w:val="22"/>
        </w:rPr>
        <w:t>CHRIST, D.C. Curvas de umidade de equilíbrio higroscópico e de secagem da canola (</w:t>
      </w:r>
      <w:r>
        <w:rPr>
          <w:rFonts w:ascii="Arial" w:hAnsi="Arial" w:cs="Arial"/>
          <w:i/>
          <w:sz w:val="22"/>
        </w:rPr>
        <w:t xml:space="preserve">Brassica napus </w:t>
      </w:r>
      <w:r>
        <w:rPr>
          <w:rFonts w:ascii="Arial" w:hAnsi="Arial" w:cs="Arial"/>
          <w:sz w:val="22"/>
        </w:rPr>
        <w:t xml:space="preserve">L. var.  </w:t>
      </w:r>
      <w:r>
        <w:rPr>
          <w:rFonts w:ascii="Arial" w:hAnsi="Arial" w:cs="Arial"/>
          <w:i/>
          <w:sz w:val="22"/>
        </w:rPr>
        <w:t>oleifera</w:t>
      </w:r>
      <w:r>
        <w:rPr>
          <w:rFonts w:ascii="Arial" w:hAnsi="Arial" w:cs="Arial"/>
          <w:sz w:val="22"/>
        </w:rPr>
        <w:t>), e efeito da temperatura e da umidade relativa do ar de secagem sobres a qualidade das sementes.1996. 50p. Dissertação (Mestrado em Eng</w:t>
      </w:r>
      <w:r>
        <w:rPr>
          <w:rFonts w:ascii="Arial" w:hAnsi="Arial" w:cs="Arial"/>
          <w:sz w:val="22"/>
          <w:vertAlign w:val="superscript"/>
        </w:rPr>
        <w:t>a</w:t>
      </w:r>
      <w:r>
        <w:rPr>
          <w:rFonts w:ascii="Arial" w:hAnsi="Arial" w:cs="Arial"/>
          <w:sz w:val="22"/>
        </w:rPr>
        <w:t xml:space="preserve"> Agrícola.) Universidade Federal de Viçosa.  Viçosa: MG. </w:t>
      </w:r>
    </w:p>
    <w:p w:rsidR="00A62738" w:rsidRDefault="00A62738" w:rsidP="00A62738">
      <w:pPr>
        <w:jc w:val="both"/>
        <w:rPr>
          <w:rFonts w:ascii="Arial" w:hAnsi="Arial" w:cs="Arial"/>
          <w:sz w:val="22"/>
        </w:rPr>
      </w:pPr>
    </w:p>
    <w:p w:rsidR="00A62738" w:rsidRDefault="00A62738" w:rsidP="00A62738">
      <w:pPr>
        <w:jc w:val="both"/>
        <w:rPr>
          <w:rFonts w:ascii="Arial" w:hAnsi="Arial" w:cs="Arial"/>
          <w:sz w:val="22"/>
        </w:rPr>
      </w:pPr>
      <w:r>
        <w:rPr>
          <w:rFonts w:ascii="Arial" w:hAnsi="Arial" w:cs="Arial"/>
          <w:sz w:val="22"/>
        </w:rPr>
        <w:t xml:space="preserve">MORAES, M.L.B.  Efeitos da velocidade e da posição de impacto na germinação e no vigor de sementes de soja (Cultivar UFV-2) com diferentes teores de umidade. 1980. 42p. </w:t>
      </w:r>
      <w:r>
        <w:rPr>
          <w:rFonts w:ascii="Arial" w:hAnsi="Arial" w:cs="Arial"/>
          <w:bCs/>
          <w:sz w:val="22"/>
        </w:rPr>
        <w:t>Dissertação</w:t>
      </w:r>
      <w:r>
        <w:rPr>
          <w:rFonts w:ascii="Arial" w:hAnsi="Arial" w:cs="Arial"/>
          <w:b/>
          <w:sz w:val="22"/>
        </w:rPr>
        <w:t xml:space="preserve">  </w:t>
      </w:r>
      <w:r>
        <w:rPr>
          <w:rFonts w:ascii="Arial" w:hAnsi="Arial" w:cs="Arial"/>
          <w:sz w:val="22"/>
        </w:rPr>
        <w:t>(Mestrado em Eng</w:t>
      </w:r>
      <w:r>
        <w:rPr>
          <w:rFonts w:ascii="Arial" w:hAnsi="Arial" w:cs="Arial"/>
          <w:sz w:val="22"/>
          <w:vertAlign w:val="superscript"/>
        </w:rPr>
        <w:t>a</w:t>
      </w:r>
      <w:r>
        <w:rPr>
          <w:rFonts w:ascii="Arial" w:hAnsi="Arial" w:cs="Arial"/>
          <w:sz w:val="22"/>
        </w:rPr>
        <w:t xml:space="preserve"> Agrícola). Universidade Federal de Viçosa. Viçosa: MG,</w:t>
      </w:r>
    </w:p>
    <w:p w:rsidR="00A62738" w:rsidRDefault="00A62738" w:rsidP="00A62738">
      <w:pPr>
        <w:jc w:val="both"/>
        <w:rPr>
          <w:rFonts w:ascii="Arial" w:hAnsi="Arial" w:cs="Arial"/>
          <w:sz w:val="22"/>
        </w:rPr>
      </w:pPr>
    </w:p>
    <w:p w:rsidR="00A62738" w:rsidRPr="00A62738" w:rsidRDefault="00A62738" w:rsidP="00A62738">
      <w:pPr>
        <w:pStyle w:val="Ttulo2"/>
        <w:rPr>
          <w:bCs w:val="0"/>
          <w:sz w:val="22"/>
        </w:rPr>
      </w:pPr>
      <w:r w:rsidRPr="00A62738">
        <w:rPr>
          <w:bCs w:val="0"/>
          <w:sz w:val="22"/>
        </w:rPr>
        <w:t xml:space="preserve">Citações de Páginas da Internet </w:t>
      </w:r>
    </w:p>
    <w:p w:rsidR="00A62738" w:rsidRDefault="00A62738" w:rsidP="00A62738">
      <w:pPr>
        <w:rPr>
          <w:rFonts w:ascii="Arial" w:hAnsi="Arial" w:cs="Arial"/>
          <w:sz w:val="22"/>
        </w:rPr>
      </w:pPr>
    </w:p>
    <w:p w:rsidR="00A62738" w:rsidRDefault="00A62738" w:rsidP="00A62738">
      <w:pPr>
        <w:jc w:val="both"/>
        <w:rPr>
          <w:rFonts w:ascii="Arial" w:hAnsi="Arial" w:cs="Arial"/>
          <w:sz w:val="22"/>
        </w:rPr>
      </w:pPr>
      <w:r>
        <w:rPr>
          <w:rFonts w:ascii="Arial" w:hAnsi="Arial" w:cs="Arial"/>
          <w:sz w:val="22"/>
        </w:rPr>
        <w:t xml:space="preserve">GEOCITES. </w:t>
      </w:r>
      <w:r>
        <w:rPr>
          <w:rFonts w:ascii="Arial" w:hAnsi="Arial" w:cs="Arial"/>
          <w:sz w:val="22"/>
          <w:u w:val="single"/>
        </w:rPr>
        <w:t>Alelopatia</w:t>
      </w:r>
      <w:r>
        <w:rPr>
          <w:rFonts w:ascii="Arial" w:hAnsi="Arial" w:cs="Arial"/>
          <w:sz w:val="22"/>
        </w:rPr>
        <w:t xml:space="preserve">. Geocites. São Paulo, 28 de out. 2000. Disponível em </w:t>
      </w:r>
      <w:hyperlink r:id="rId17" w:history="1">
        <w:r>
          <w:rPr>
            <w:rStyle w:val="Hyperlink"/>
            <w:rFonts w:ascii="Arial" w:hAnsi="Arial" w:cs="Arial"/>
            <w:sz w:val="22"/>
          </w:rPr>
          <w:t>http://www.geocites.com/~sabio/interacao/alelopatia.htm</w:t>
        </w:r>
      </w:hyperlink>
      <w:r>
        <w:rPr>
          <w:rFonts w:ascii="Arial" w:hAnsi="Arial" w:cs="Arial"/>
          <w:sz w:val="22"/>
        </w:rPr>
        <w:t>&gt; Acesso em: 11 de maio 2001</w:t>
      </w:r>
    </w:p>
    <w:p w:rsidR="00A62738" w:rsidRDefault="00A62738" w:rsidP="00A62738">
      <w:pPr>
        <w:jc w:val="both"/>
        <w:rPr>
          <w:rFonts w:ascii="Arial" w:hAnsi="Arial" w:cs="Arial"/>
          <w:sz w:val="22"/>
        </w:rPr>
      </w:pPr>
    </w:p>
    <w:p w:rsidR="00A62738" w:rsidRDefault="00A62738" w:rsidP="00A62738">
      <w:pPr>
        <w:jc w:val="both"/>
        <w:rPr>
          <w:rFonts w:ascii="Arial" w:hAnsi="Arial" w:cs="Arial"/>
          <w:sz w:val="22"/>
        </w:rPr>
      </w:pPr>
    </w:p>
    <w:p w:rsidR="00A62738" w:rsidRDefault="00A62738" w:rsidP="00A62738">
      <w:pPr>
        <w:ind w:left="426" w:hanging="426"/>
        <w:jc w:val="both"/>
        <w:rPr>
          <w:rFonts w:ascii="Arial" w:hAnsi="Arial" w:cs="Arial"/>
          <w:sz w:val="22"/>
        </w:rPr>
      </w:pPr>
    </w:p>
    <w:p w:rsidR="00A62738" w:rsidRPr="006A372B" w:rsidRDefault="00A62738" w:rsidP="00A62738">
      <w:pPr>
        <w:pStyle w:val="Corpodetexto"/>
      </w:pPr>
    </w:p>
    <w:p w:rsidR="00107FF4" w:rsidRPr="007B6B27" w:rsidRDefault="00107FF4" w:rsidP="00A62738">
      <w:pPr>
        <w:pStyle w:val="Corpodetexto"/>
      </w:pPr>
    </w:p>
    <w:p w:rsidR="00714A7B" w:rsidRPr="007B6B27" w:rsidRDefault="00714A7B" w:rsidP="00A62738">
      <w:pPr>
        <w:pStyle w:val="Corpodetexto"/>
      </w:pPr>
    </w:p>
    <w:p w:rsidR="00B370D5" w:rsidRPr="00A62738" w:rsidRDefault="00F71F1A" w:rsidP="00F71F1A">
      <w:pPr>
        <w:pStyle w:val="TituloCapitulo"/>
        <w:spacing w:before="0"/>
        <w:jc w:val="center"/>
      </w:pPr>
      <w:r w:rsidRPr="00F71F1A">
        <w:br w:type="page"/>
      </w:r>
    </w:p>
    <w:p w:rsidR="00F71F1A" w:rsidRDefault="00F71F1A" w:rsidP="00F71F1A">
      <w:pPr>
        <w:pStyle w:val="TituloCapitulo"/>
        <w:numPr>
          <w:ins w:id="52" w:author="Edson Paulo da Silva" w:date="2007-05-23T09:36:00Z"/>
        </w:numPr>
        <w:spacing w:before="0"/>
        <w:jc w:val="center"/>
      </w:pPr>
      <w:r w:rsidRPr="006A372B">
        <w:lastRenderedPageBreak/>
        <w:t>A</w:t>
      </w:r>
      <w:r>
        <w:t>PÊNDICES</w:t>
      </w:r>
    </w:p>
    <w:p w:rsidR="00F71F1A" w:rsidRPr="00407D92" w:rsidRDefault="00F71F1A" w:rsidP="00242323">
      <w:pPr>
        <w:pStyle w:val="TituloCapitulo"/>
        <w:spacing w:before="0" w:line="360" w:lineRule="auto"/>
        <w:jc w:val="both"/>
        <w:rPr>
          <w:b w:val="0"/>
          <w:sz w:val="22"/>
          <w:szCs w:val="22"/>
        </w:rPr>
      </w:pPr>
    </w:p>
    <w:p w:rsidR="00F71F1A" w:rsidRPr="00407D92" w:rsidRDefault="00F71F1A" w:rsidP="00242323">
      <w:pPr>
        <w:pStyle w:val="TituloCapitulo"/>
        <w:spacing w:before="0" w:line="360" w:lineRule="auto"/>
        <w:jc w:val="both"/>
        <w:rPr>
          <w:b w:val="0"/>
          <w:sz w:val="22"/>
          <w:szCs w:val="22"/>
        </w:rPr>
      </w:pPr>
      <w:r w:rsidRPr="00407D92">
        <w:rPr>
          <w:b w:val="0"/>
          <w:sz w:val="22"/>
          <w:szCs w:val="22"/>
        </w:rPr>
        <w:t>Apêndice 1 – Dedução da Equação 2.7.</w:t>
      </w:r>
    </w:p>
    <w:p w:rsidR="00F71F1A" w:rsidRPr="00407D92" w:rsidRDefault="00242323" w:rsidP="00242323">
      <w:pPr>
        <w:pStyle w:val="TituloCapitulo"/>
        <w:spacing w:before="0" w:line="360" w:lineRule="auto"/>
        <w:jc w:val="both"/>
        <w:rPr>
          <w:b w:val="0"/>
          <w:sz w:val="22"/>
          <w:szCs w:val="22"/>
        </w:rPr>
      </w:pPr>
      <w:r w:rsidRPr="00407D92">
        <w:rPr>
          <w:b w:val="0"/>
          <w:sz w:val="22"/>
          <w:szCs w:val="22"/>
        </w:rPr>
        <w:t>Apêndice 2 –  ???????</w:t>
      </w:r>
    </w:p>
    <w:p w:rsidR="00F71F1A" w:rsidRPr="00407D92" w:rsidRDefault="00357127" w:rsidP="00407D92">
      <w:pPr>
        <w:pStyle w:val="TituloCapitulo"/>
        <w:spacing w:before="0"/>
        <w:jc w:val="both"/>
      </w:pPr>
      <w:r>
        <w:br w:type="page"/>
      </w:r>
    </w:p>
    <w:sectPr w:rsidR="00F71F1A" w:rsidRPr="00407D92" w:rsidSect="00F62920">
      <w:pgSz w:w="11907" w:h="16840" w:code="9"/>
      <w:pgMar w:top="1134" w:right="1418" w:bottom="1134"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728" w:rsidRDefault="00854728">
      <w:r>
        <w:separator/>
      </w:r>
    </w:p>
  </w:endnote>
  <w:endnote w:type="continuationSeparator" w:id="0">
    <w:p w:rsidR="00854728" w:rsidRDefault="00854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738" w:rsidRDefault="00A62738" w:rsidP="00093878">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7</w:t>
    </w:r>
    <w:r>
      <w:rPr>
        <w:rStyle w:val="Nmerodepgina"/>
      </w:rPr>
      <w:fldChar w:fldCharType="end"/>
    </w:r>
  </w:p>
  <w:p w:rsidR="00A62738" w:rsidRDefault="00A62738" w:rsidP="00D86F8B">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738" w:rsidRDefault="00A62738" w:rsidP="0007380B">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852F3">
      <w:rPr>
        <w:rStyle w:val="Nmerodepgina"/>
        <w:noProof/>
      </w:rPr>
      <w:t>vii</w:t>
    </w:r>
    <w:r>
      <w:rPr>
        <w:rStyle w:val="Nmerodepgina"/>
      </w:rPr>
      <w:fldChar w:fldCharType="end"/>
    </w:r>
  </w:p>
  <w:p w:rsidR="00A62738" w:rsidRDefault="00A62738" w:rsidP="0013088D">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728" w:rsidRDefault="00854728">
      <w:r>
        <w:separator/>
      </w:r>
    </w:p>
  </w:footnote>
  <w:footnote w:type="continuationSeparator" w:id="0">
    <w:p w:rsidR="00854728" w:rsidRDefault="008547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437D"/>
    <w:multiLevelType w:val="hybridMultilevel"/>
    <w:tmpl w:val="8E3055FE"/>
    <w:lvl w:ilvl="0" w:tplc="7FA8B62C">
      <w:start w:val="1"/>
      <w:numFmt w:val="bullet"/>
      <w:lvlText w:val=""/>
      <w:lvlJc w:val="left"/>
      <w:pPr>
        <w:tabs>
          <w:tab w:val="num" w:pos="1769"/>
        </w:tabs>
        <w:ind w:left="1769" w:hanging="360"/>
      </w:pPr>
      <w:rPr>
        <w:rFonts w:ascii="Wingdings" w:hAnsi="Wingdings" w:hint="default"/>
      </w:rPr>
    </w:lvl>
    <w:lvl w:ilvl="1" w:tplc="04160003" w:tentative="1">
      <w:start w:val="1"/>
      <w:numFmt w:val="bullet"/>
      <w:lvlText w:val="o"/>
      <w:lvlJc w:val="left"/>
      <w:pPr>
        <w:tabs>
          <w:tab w:val="num" w:pos="2489"/>
        </w:tabs>
        <w:ind w:left="2489" w:hanging="360"/>
      </w:pPr>
      <w:rPr>
        <w:rFonts w:ascii="Courier New" w:hAnsi="Courier New" w:cs="Courier New" w:hint="default"/>
      </w:rPr>
    </w:lvl>
    <w:lvl w:ilvl="2" w:tplc="04160005" w:tentative="1">
      <w:start w:val="1"/>
      <w:numFmt w:val="bullet"/>
      <w:lvlText w:val=""/>
      <w:lvlJc w:val="left"/>
      <w:pPr>
        <w:tabs>
          <w:tab w:val="num" w:pos="3209"/>
        </w:tabs>
        <w:ind w:left="3209" w:hanging="360"/>
      </w:pPr>
      <w:rPr>
        <w:rFonts w:ascii="Wingdings" w:hAnsi="Wingdings" w:hint="default"/>
      </w:rPr>
    </w:lvl>
    <w:lvl w:ilvl="3" w:tplc="04160001" w:tentative="1">
      <w:start w:val="1"/>
      <w:numFmt w:val="bullet"/>
      <w:lvlText w:val=""/>
      <w:lvlJc w:val="left"/>
      <w:pPr>
        <w:tabs>
          <w:tab w:val="num" w:pos="3929"/>
        </w:tabs>
        <w:ind w:left="3929" w:hanging="360"/>
      </w:pPr>
      <w:rPr>
        <w:rFonts w:ascii="Symbol" w:hAnsi="Symbol" w:hint="default"/>
      </w:rPr>
    </w:lvl>
    <w:lvl w:ilvl="4" w:tplc="04160003" w:tentative="1">
      <w:start w:val="1"/>
      <w:numFmt w:val="bullet"/>
      <w:lvlText w:val="o"/>
      <w:lvlJc w:val="left"/>
      <w:pPr>
        <w:tabs>
          <w:tab w:val="num" w:pos="4649"/>
        </w:tabs>
        <w:ind w:left="4649" w:hanging="360"/>
      </w:pPr>
      <w:rPr>
        <w:rFonts w:ascii="Courier New" w:hAnsi="Courier New" w:cs="Courier New" w:hint="default"/>
      </w:rPr>
    </w:lvl>
    <w:lvl w:ilvl="5" w:tplc="04160005" w:tentative="1">
      <w:start w:val="1"/>
      <w:numFmt w:val="bullet"/>
      <w:lvlText w:val=""/>
      <w:lvlJc w:val="left"/>
      <w:pPr>
        <w:tabs>
          <w:tab w:val="num" w:pos="5369"/>
        </w:tabs>
        <w:ind w:left="5369" w:hanging="360"/>
      </w:pPr>
      <w:rPr>
        <w:rFonts w:ascii="Wingdings" w:hAnsi="Wingdings" w:hint="default"/>
      </w:rPr>
    </w:lvl>
    <w:lvl w:ilvl="6" w:tplc="04160001" w:tentative="1">
      <w:start w:val="1"/>
      <w:numFmt w:val="bullet"/>
      <w:lvlText w:val=""/>
      <w:lvlJc w:val="left"/>
      <w:pPr>
        <w:tabs>
          <w:tab w:val="num" w:pos="6089"/>
        </w:tabs>
        <w:ind w:left="6089" w:hanging="360"/>
      </w:pPr>
      <w:rPr>
        <w:rFonts w:ascii="Symbol" w:hAnsi="Symbol" w:hint="default"/>
      </w:rPr>
    </w:lvl>
    <w:lvl w:ilvl="7" w:tplc="04160003" w:tentative="1">
      <w:start w:val="1"/>
      <w:numFmt w:val="bullet"/>
      <w:lvlText w:val="o"/>
      <w:lvlJc w:val="left"/>
      <w:pPr>
        <w:tabs>
          <w:tab w:val="num" w:pos="6809"/>
        </w:tabs>
        <w:ind w:left="6809" w:hanging="360"/>
      </w:pPr>
      <w:rPr>
        <w:rFonts w:ascii="Courier New" w:hAnsi="Courier New" w:cs="Courier New" w:hint="default"/>
      </w:rPr>
    </w:lvl>
    <w:lvl w:ilvl="8" w:tplc="04160005" w:tentative="1">
      <w:start w:val="1"/>
      <w:numFmt w:val="bullet"/>
      <w:lvlText w:val=""/>
      <w:lvlJc w:val="left"/>
      <w:pPr>
        <w:tabs>
          <w:tab w:val="num" w:pos="7529"/>
        </w:tabs>
        <w:ind w:left="7529" w:hanging="360"/>
      </w:pPr>
      <w:rPr>
        <w:rFonts w:ascii="Wingdings" w:hAnsi="Wingdings" w:hint="default"/>
      </w:rPr>
    </w:lvl>
  </w:abstractNum>
  <w:abstractNum w:abstractNumId="1">
    <w:nsid w:val="0E0E73F4"/>
    <w:multiLevelType w:val="hybridMultilevel"/>
    <w:tmpl w:val="6BC8424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nsid w:val="11C97CDF"/>
    <w:multiLevelType w:val="hybridMultilevel"/>
    <w:tmpl w:val="916C7718"/>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nsid w:val="17B53062"/>
    <w:multiLevelType w:val="hybridMultilevel"/>
    <w:tmpl w:val="CD9EAF4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nsid w:val="19C07EFB"/>
    <w:multiLevelType w:val="hybridMultilevel"/>
    <w:tmpl w:val="7D4C2920"/>
    <w:lvl w:ilvl="0" w:tplc="63A082DA">
      <w:start w:val="1"/>
      <w:numFmt w:val="lowerLetter"/>
      <w:lvlText w:val="%1)"/>
      <w:lvlJc w:val="left"/>
      <w:pPr>
        <w:tabs>
          <w:tab w:val="num" w:pos="1068"/>
        </w:tabs>
        <w:ind w:left="1068"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1AFF5E27"/>
    <w:multiLevelType w:val="hybridMultilevel"/>
    <w:tmpl w:val="F992E2DC"/>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nsid w:val="1ED453A3"/>
    <w:multiLevelType w:val="hybridMultilevel"/>
    <w:tmpl w:val="BD7270C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nsid w:val="2DDE626F"/>
    <w:multiLevelType w:val="singleLevel"/>
    <w:tmpl w:val="EA6CC37E"/>
    <w:lvl w:ilvl="0">
      <w:start w:val="1"/>
      <w:numFmt w:val="lowerLetter"/>
      <w:lvlText w:val="%1)"/>
      <w:lvlJc w:val="left"/>
      <w:pPr>
        <w:tabs>
          <w:tab w:val="num" w:pos="1065"/>
        </w:tabs>
        <w:ind w:left="1065" w:hanging="360"/>
      </w:pPr>
      <w:rPr>
        <w:rFonts w:hint="default"/>
      </w:rPr>
    </w:lvl>
  </w:abstractNum>
  <w:abstractNum w:abstractNumId="8">
    <w:nsid w:val="31776014"/>
    <w:multiLevelType w:val="hybridMultilevel"/>
    <w:tmpl w:val="6FAA3DD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3C5F5A34"/>
    <w:multiLevelType w:val="hybridMultilevel"/>
    <w:tmpl w:val="78862FFA"/>
    <w:lvl w:ilvl="0" w:tplc="7FA8B62C">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nsid w:val="3D0828C0"/>
    <w:multiLevelType w:val="hybridMultilevel"/>
    <w:tmpl w:val="FBD0E8F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3ED649D2"/>
    <w:multiLevelType w:val="singleLevel"/>
    <w:tmpl w:val="830E5100"/>
    <w:lvl w:ilvl="0">
      <w:start w:val="1"/>
      <w:numFmt w:val="lowerLetter"/>
      <w:lvlText w:val="%1)"/>
      <w:lvlJc w:val="left"/>
      <w:pPr>
        <w:tabs>
          <w:tab w:val="num" w:pos="1068"/>
        </w:tabs>
        <w:ind w:left="1068" w:hanging="360"/>
      </w:pPr>
      <w:rPr>
        <w:rFonts w:hint="default"/>
      </w:rPr>
    </w:lvl>
  </w:abstractNum>
  <w:abstractNum w:abstractNumId="12">
    <w:nsid w:val="3F333821"/>
    <w:multiLevelType w:val="singleLevel"/>
    <w:tmpl w:val="FE28EDB6"/>
    <w:lvl w:ilvl="0">
      <w:start w:val="1"/>
      <w:numFmt w:val="lowerLetter"/>
      <w:lvlText w:val="%1)"/>
      <w:lvlJc w:val="left"/>
      <w:pPr>
        <w:tabs>
          <w:tab w:val="num" w:pos="1068"/>
        </w:tabs>
        <w:ind w:left="1068" w:hanging="360"/>
      </w:pPr>
      <w:rPr>
        <w:rFonts w:hint="default"/>
      </w:rPr>
    </w:lvl>
  </w:abstractNum>
  <w:abstractNum w:abstractNumId="13">
    <w:nsid w:val="3F560A0D"/>
    <w:multiLevelType w:val="hybridMultilevel"/>
    <w:tmpl w:val="61C2B020"/>
    <w:lvl w:ilvl="0" w:tplc="63A082DA">
      <w:start w:val="1"/>
      <w:numFmt w:val="lowerLetter"/>
      <w:lvlText w:val="%1)"/>
      <w:lvlJc w:val="left"/>
      <w:pPr>
        <w:tabs>
          <w:tab w:val="num" w:pos="1068"/>
        </w:tabs>
        <w:ind w:left="1068" w:hanging="360"/>
      </w:pPr>
      <w:rPr>
        <w:rFonts w:hint="default"/>
      </w:r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14">
    <w:nsid w:val="45701517"/>
    <w:multiLevelType w:val="hybridMultilevel"/>
    <w:tmpl w:val="A048524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nsid w:val="4A6F35D1"/>
    <w:multiLevelType w:val="hybridMultilevel"/>
    <w:tmpl w:val="AA9A7590"/>
    <w:lvl w:ilvl="0" w:tplc="04160003">
      <w:start w:val="1"/>
      <w:numFmt w:val="bullet"/>
      <w:lvlText w:val="o"/>
      <w:lvlJc w:val="left"/>
      <w:pPr>
        <w:tabs>
          <w:tab w:val="num" w:pos="360"/>
        </w:tabs>
        <w:ind w:left="360" w:hanging="360"/>
      </w:pPr>
      <w:rPr>
        <w:rFonts w:ascii="Courier New" w:hAnsi="Courier New" w:cs="Courier New"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6">
    <w:nsid w:val="4B831A1A"/>
    <w:multiLevelType w:val="hybridMultilevel"/>
    <w:tmpl w:val="048CF2C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647"/>
        </w:tabs>
        <w:ind w:left="1647" w:hanging="360"/>
      </w:pPr>
      <w:rPr>
        <w:rFonts w:ascii="Courier New" w:hAnsi="Courier New" w:cs="Courier New" w:hint="default"/>
      </w:rPr>
    </w:lvl>
    <w:lvl w:ilvl="2" w:tplc="04160005" w:tentative="1">
      <w:start w:val="1"/>
      <w:numFmt w:val="bullet"/>
      <w:lvlText w:val=""/>
      <w:lvlJc w:val="left"/>
      <w:pPr>
        <w:tabs>
          <w:tab w:val="num" w:pos="2367"/>
        </w:tabs>
        <w:ind w:left="2367" w:hanging="360"/>
      </w:pPr>
      <w:rPr>
        <w:rFonts w:ascii="Wingdings" w:hAnsi="Wingdings" w:hint="default"/>
      </w:rPr>
    </w:lvl>
    <w:lvl w:ilvl="3" w:tplc="04160001" w:tentative="1">
      <w:start w:val="1"/>
      <w:numFmt w:val="bullet"/>
      <w:lvlText w:val=""/>
      <w:lvlJc w:val="left"/>
      <w:pPr>
        <w:tabs>
          <w:tab w:val="num" w:pos="3087"/>
        </w:tabs>
        <w:ind w:left="3087" w:hanging="360"/>
      </w:pPr>
      <w:rPr>
        <w:rFonts w:ascii="Symbol" w:hAnsi="Symbol" w:hint="default"/>
      </w:rPr>
    </w:lvl>
    <w:lvl w:ilvl="4" w:tplc="04160003" w:tentative="1">
      <w:start w:val="1"/>
      <w:numFmt w:val="bullet"/>
      <w:lvlText w:val="o"/>
      <w:lvlJc w:val="left"/>
      <w:pPr>
        <w:tabs>
          <w:tab w:val="num" w:pos="3807"/>
        </w:tabs>
        <w:ind w:left="3807" w:hanging="360"/>
      </w:pPr>
      <w:rPr>
        <w:rFonts w:ascii="Courier New" w:hAnsi="Courier New" w:cs="Courier New" w:hint="default"/>
      </w:rPr>
    </w:lvl>
    <w:lvl w:ilvl="5" w:tplc="04160005" w:tentative="1">
      <w:start w:val="1"/>
      <w:numFmt w:val="bullet"/>
      <w:lvlText w:val=""/>
      <w:lvlJc w:val="left"/>
      <w:pPr>
        <w:tabs>
          <w:tab w:val="num" w:pos="4527"/>
        </w:tabs>
        <w:ind w:left="4527" w:hanging="360"/>
      </w:pPr>
      <w:rPr>
        <w:rFonts w:ascii="Wingdings" w:hAnsi="Wingdings" w:hint="default"/>
      </w:rPr>
    </w:lvl>
    <w:lvl w:ilvl="6" w:tplc="04160001" w:tentative="1">
      <w:start w:val="1"/>
      <w:numFmt w:val="bullet"/>
      <w:lvlText w:val=""/>
      <w:lvlJc w:val="left"/>
      <w:pPr>
        <w:tabs>
          <w:tab w:val="num" w:pos="5247"/>
        </w:tabs>
        <w:ind w:left="5247" w:hanging="360"/>
      </w:pPr>
      <w:rPr>
        <w:rFonts w:ascii="Symbol" w:hAnsi="Symbol" w:hint="default"/>
      </w:rPr>
    </w:lvl>
    <w:lvl w:ilvl="7" w:tplc="04160003" w:tentative="1">
      <w:start w:val="1"/>
      <w:numFmt w:val="bullet"/>
      <w:lvlText w:val="o"/>
      <w:lvlJc w:val="left"/>
      <w:pPr>
        <w:tabs>
          <w:tab w:val="num" w:pos="5967"/>
        </w:tabs>
        <w:ind w:left="5967" w:hanging="360"/>
      </w:pPr>
      <w:rPr>
        <w:rFonts w:ascii="Courier New" w:hAnsi="Courier New" w:cs="Courier New" w:hint="default"/>
      </w:rPr>
    </w:lvl>
    <w:lvl w:ilvl="8" w:tplc="04160005" w:tentative="1">
      <w:start w:val="1"/>
      <w:numFmt w:val="bullet"/>
      <w:lvlText w:val=""/>
      <w:lvlJc w:val="left"/>
      <w:pPr>
        <w:tabs>
          <w:tab w:val="num" w:pos="6687"/>
        </w:tabs>
        <w:ind w:left="6687" w:hanging="360"/>
      </w:pPr>
      <w:rPr>
        <w:rFonts w:ascii="Wingdings" w:hAnsi="Wingdings" w:hint="default"/>
      </w:rPr>
    </w:lvl>
  </w:abstractNum>
  <w:abstractNum w:abstractNumId="17">
    <w:nsid w:val="4EE1575C"/>
    <w:multiLevelType w:val="multilevel"/>
    <w:tmpl w:val="61C2B020"/>
    <w:lvl w:ilvl="0">
      <w:start w:val="1"/>
      <w:numFmt w:val="lowerLetter"/>
      <w:lvlText w:val="%1)"/>
      <w:lvlJc w:val="left"/>
      <w:pPr>
        <w:tabs>
          <w:tab w:val="num" w:pos="1068"/>
        </w:tabs>
        <w:ind w:left="1068" w:hanging="360"/>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18">
    <w:nsid w:val="51E166E9"/>
    <w:multiLevelType w:val="singleLevel"/>
    <w:tmpl w:val="AE3EF8B0"/>
    <w:lvl w:ilvl="0">
      <w:start w:val="1"/>
      <w:numFmt w:val="lowerLetter"/>
      <w:lvlText w:val="%1)"/>
      <w:lvlJc w:val="left"/>
      <w:pPr>
        <w:tabs>
          <w:tab w:val="num" w:pos="1065"/>
        </w:tabs>
        <w:ind w:left="1065" w:hanging="360"/>
      </w:pPr>
      <w:rPr>
        <w:rFonts w:hint="default"/>
      </w:rPr>
    </w:lvl>
  </w:abstractNum>
  <w:abstractNum w:abstractNumId="19">
    <w:nsid w:val="57093ED1"/>
    <w:multiLevelType w:val="hybridMultilevel"/>
    <w:tmpl w:val="61E2AF08"/>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nsid w:val="5A5C48BA"/>
    <w:multiLevelType w:val="hybridMultilevel"/>
    <w:tmpl w:val="AAB219D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nsid w:val="5A5F3432"/>
    <w:multiLevelType w:val="singleLevel"/>
    <w:tmpl w:val="1FDA381A"/>
    <w:lvl w:ilvl="0">
      <w:start w:val="1"/>
      <w:numFmt w:val="lowerLetter"/>
      <w:lvlText w:val="%1)"/>
      <w:lvlJc w:val="left"/>
      <w:pPr>
        <w:tabs>
          <w:tab w:val="num" w:pos="1065"/>
        </w:tabs>
        <w:ind w:left="1065" w:hanging="360"/>
      </w:pPr>
      <w:rPr>
        <w:rFonts w:hint="default"/>
      </w:rPr>
    </w:lvl>
  </w:abstractNum>
  <w:abstractNum w:abstractNumId="22">
    <w:nsid w:val="5BA106D0"/>
    <w:multiLevelType w:val="multilevel"/>
    <w:tmpl w:val="61C2B020"/>
    <w:lvl w:ilvl="0">
      <w:start w:val="1"/>
      <w:numFmt w:val="lowerLetter"/>
      <w:lvlText w:val="%1)"/>
      <w:lvlJc w:val="left"/>
      <w:pPr>
        <w:tabs>
          <w:tab w:val="num" w:pos="1068"/>
        </w:tabs>
        <w:ind w:left="1068" w:hanging="360"/>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3">
    <w:nsid w:val="611B0C7C"/>
    <w:multiLevelType w:val="hybridMultilevel"/>
    <w:tmpl w:val="6B9E06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4">
    <w:nsid w:val="61402C0F"/>
    <w:multiLevelType w:val="hybridMultilevel"/>
    <w:tmpl w:val="D5DCF10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nsid w:val="622C0EAA"/>
    <w:multiLevelType w:val="hybridMultilevel"/>
    <w:tmpl w:val="5958E9F0"/>
    <w:lvl w:ilvl="0" w:tplc="7FA8B62C">
      <w:start w:val="1"/>
      <w:numFmt w:val="bullet"/>
      <w:lvlText w:val=""/>
      <w:lvlJc w:val="left"/>
      <w:pPr>
        <w:tabs>
          <w:tab w:val="num" w:pos="1060"/>
        </w:tabs>
        <w:ind w:left="1060" w:hanging="360"/>
      </w:pPr>
      <w:rPr>
        <w:rFonts w:ascii="Wingdings" w:hAnsi="Wingdings" w:hint="default"/>
      </w:rPr>
    </w:lvl>
    <w:lvl w:ilvl="1" w:tplc="04160003" w:tentative="1">
      <w:start w:val="1"/>
      <w:numFmt w:val="bullet"/>
      <w:lvlText w:val="o"/>
      <w:lvlJc w:val="left"/>
      <w:pPr>
        <w:tabs>
          <w:tab w:val="num" w:pos="1780"/>
        </w:tabs>
        <w:ind w:left="1780" w:hanging="360"/>
      </w:pPr>
      <w:rPr>
        <w:rFonts w:ascii="Courier New" w:hAnsi="Courier New" w:cs="Courier New" w:hint="default"/>
      </w:rPr>
    </w:lvl>
    <w:lvl w:ilvl="2" w:tplc="04160005" w:tentative="1">
      <w:start w:val="1"/>
      <w:numFmt w:val="bullet"/>
      <w:lvlText w:val=""/>
      <w:lvlJc w:val="left"/>
      <w:pPr>
        <w:tabs>
          <w:tab w:val="num" w:pos="2500"/>
        </w:tabs>
        <w:ind w:left="2500" w:hanging="360"/>
      </w:pPr>
      <w:rPr>
        <w:rFonts w:ascii="Wingdings" w:hAnsi="Wingdings" w:hint="default"/>
      </w:rPr>
    </w:lvl>
    <w:lvl w:ilvl="3" w:tplc="04160001" w:tentative="1">
      <w:start w:val="1"/>
      <w:numFmt w:val="bullet"/>
      <w:lvlText w:val=""/>
      <w:lvlJc w:val="left"/>
      <w:pPr>
        <w:tabs>
          <w:tab w:val="num" w:pos="3220"/>
        </w:tabs>
        <w:ind w:left="3220" w:hanging="360"/>
      </w:pPr>
      <w:rPr>
        <w:rFonts w:ascii="Symbol" w:hAnsi="Symbol" w:hint="default"/>
      </w:rPr>
    </w:lvl>
    <w:lvl w:ilvl="4" w:tplc="04160003" w:tentative="1">
      <w:start w:val="1"/>
      <w:numFmt w:val="bullet"/>
      <w:lvlText w:val="o"/>
      <w:lvlJc w:val="left"/>
      <w:pPr>
        <w:tabs>
          <w:tab w:val="num" w:pos="3940"/>
        </w:tabs>
        <w:ind w:left="3940" w:hanging="360"/>
      </w:pPr>
      <w:rPr>
        <w:rFonts w:ascii="Courier New" w:hAnsi="Courier New" w:cs="Courier New" w:hint="default"/>
      </w:rPr>
    </w:lvl>
    <w:lvl w:ilvl="5" w:tplc="04160005" w:tentative="1">
      <w:start w:val="1"/>
      <w:numFmt w:val="bullet"/>
      <w:lvlText w:val=""/>
      <w:lvlJc w:val="left"/>
      <w:pPr>
        <w:tabs>
          <w:tab w:val="num" w:pos="4660"/>
        </w:tabs>
        <w:ind w:left="4660" w:hanging="360"/>
      </w:pPr>
      <w:rPr>
        <w:rFonts w:ascii="Wingdings" w:hAnsi="Wingdings" w:hint="default"/>
      </w:rPr>
    </w:lvl>
    <w:lvl w:ilvl="6" w:tplc="04160001" w:tentative="1">
      <w:start w:val="1"/>
      <w:numFmt w:val="bullet"/>
      <w:lvlText w:val=""/>
      <w:lvlJc w:val="left"/>
      <w:pPr>
        <w:tabs>
          <w:tab w:val="num" w:pos="5380"/>
        </w:tabs>
        <w:ind w:left="5380" w:hanging="360"/>
      </w:pPr>
      <w:rPr>
        <w:rFonts w:ascii="Symbol" w:hAnsi="Symbol" w:hint="default"/>
      </w:rPr>
    </w:lvl>
    <w:lvl w:ilvl="7" w:tplc="04160003" w:tentative="1">
      <w:start w:val="1"/>
      <w:numFmt w:val="bullet"/>
      <w:lvlText w:val="o"/>
      <w:lvlJc w:val="left"/>
      <w:pPr>
        <w:tabs>
          <w:tab w:val="num" w:pos="6100"/>
        </w:tabs>
        <w:ind w:left="6100" w:hanging="360"/>
      </w:pPr>
      <w:rPr>
        <w:rFonts w:ascii="Courier New" w:hAnsi="Courier New" w:cs="Courier New" w:hint="default"/>
      </w:rPr>
    </w:lvl>
    <w:lvl w:ilvl="8" w:tplc="04160005" w:tentative="1">
      <w:start w:val="1"/>
      <w:numFmt w:val="bullet"/>
      <w:lvlText w:val=""/>
      <w:lvlJc w:val="left"/>
      <w:pPr>
        <w:tabs>
          <w:tab w:val="num" w:pos="6820"/>
        </w:tabs>
        <w:ind w:left="6820" w:hanging="360"/>
      </w:pPr>
      <w:rPr>
        <w:rFonts w:ascii="Wingdings" w:hAnsi="Wingdings" w:hint="default"/>
      </w:rPr>
    </w:lvl>
  </w:abstractNum>
  <w:abstractNum w:abstractNumId="26">
    <w:nsid w:val="68567F8F"/>
    <w:multiLevelType w:val="hybridMultilevel"/>
    <w:tmpl w:val="C7245AE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7">
    <w:nsid w:val="69B6381D"/>
    <w:multiLevelType w:val="hybridMultilevel"/>
    <w:tmpl w:val="F928064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nsid w:val="6A062575"/>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9">
    <w:nsid w:val="70D3241D"/>
    <w:multiLevelType w:val="singleLevel"/>
    <w:tmpl w:val="557866F6"/>
    <w:lvl w:ilvl="0">
      <w:start w:val="1"/>
      <w:numFmt w:val="lowerLetter"/>
      <w:lvlText w:val="%1)"/>
      <w:lvlJc w:val="left"/>
      <w:pPr>
        <w:tabs>
          <w:tab w:val="num" w:pos="1068"/>
        </w:tabs>
        <w:ind w:left="1068" w:hanging="360"/>
      </w:pPr>
      <w:rPr>
        <w:rFonts w:hint="default"/>
      </w:rPr>
    </w:lvl>
  </w:abstractNum>
  <w:abstractNum w:abstractNumId="30">
    <w:nsid w:val="72794EAA"/>
    <w:multiLevelType w:val="singleLevel"/>
    <w:tmpl w:val="25EA0502"/>
    <w:lvl w:ilvl="0">
      <w:start w:val="1"/>
      <w:numFmt w:val="lowerLetter"/>
      <w:lvlText w:val="%1)"/>
      <w:lvlJc w:val="left"/>
      <w:pPr>
        <w:tabs>
          <w:tab w:val="num" w:pos="1065"/>
        </w:tabs>
        <w:ind w:left="1065" w:hanging="360"/>
      </w:pPr>
      <w:rPr>
        <w:rFonts w:hint="default"/>
      </w:rPr>
    </w:lvl>
  </w:abstractNum>
  <w:abstractNum w:abstractNumId="31">
    <w:nsid w:val="72B427C0"/>
    <w:multiLevelType w:val="hybridMultilevel"/>
    <w:tmpl w:val="4C1403C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2">
    <w:nsid w:val="748F68A9"/>
    <w:multiLevelType w:val="singleLevel"/>
    <w:tmpl w:val="C1567066"/>
    <w:lvl w:ilvl="0">
      <w:start w:val="1"/>
      <w:numFmt w:val="decimal"/>
      <w:lvlText w:val="%1-"/>
      <w:lvlJc w:val="left"/>
      <w:pPr>
        <w:tabs>
          <w:tab w:val="num" w:pos="360"/>
        </w:tabs>
        <w:ind w:left="360" w:hanging="360"/>
      </w:pPr>
      <w:rPr>
        <w:rFonts w:hint="default"/>
      </w:rPr>
    </w:lvl>
  </w:abstractNum>
  <w:abstractNum w:abstractNumId="33">
    <w:nsid w:val="78B045B0"/>
    <w:multiLevelType w:val="hybridMultilevel"/>
    <w:tmpl w:val="5108F3A6"/>
    <w:lvl w:ilvl="0" w:tplc="63A082DA">
      <w:start w:val="1"/>
      <w:numFmt w:val="lowerLetter"/>
      <w:lvlText w:val="%1)"/>
      <w:lvlJc w:val="left"/>
      <w:pPr>
        <w:tabs>
          <w:tab w:val="num" w:pos="1068"/>
        </w:tabs>
        <w:ind w:left="1068"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4">
    <w:nsid w:val="797E20C5"/>
    <w:multiLevelType w:val="hybridMultilevel"/>
    <w:tmpl w:val="B712BB1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5">
    <w:nsid w:val="7C48360E"/>
    <w:multiLevelType w:val="singleLevel"/>
    <w:tmpl w:val="03E241D4"/>
    <w:lvl w:ilvl="0">
      <w:start w:val="1"/>
      <w:numFmt w:val="decimal"/>
      <w:lvlText w:val="%1-"/>
      <w:lvlJc w:val="left"/>
      <w:pPr>
        <w:tabs>
          <w:tab w:val="num" w:pos="360"/>
        </w:tabs>
        <w:ind w:left="360" w:hanging="360"/>
      </w:pPr>
      <w:rPr>
        <w:rFonts w:hint="default"/>
      </w:rPr>
    </w:lvl>
  </w:abstractNum>
  <w:abstractNum w:abstractNumId="36">
    <w:nsid w:val="7E8451DC"/>
    <w:multiLevelType w:val="hybridMultilevel"/>
    <w:tmpl w:val="3944433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3"/>
  </w:num>
  <w:num w:numId="3">
    <w:abstractNumId w:val="19"/>
  </w:num>
  <w:num w:numId="4">
    <w:abstractNumId w:val="15"/>
  </w:num>
  <w:num w:numId="5">
    <w:abstractNumId w:val="5"/>
  </w:num>
  <w:num w:numId="6">
    <w:abstractNumId w:val="20"/>
  </w:num>
  <w:num w:numId="7">
    <w:abstractNumId w:val="2"/>
  </w:num>
  <w:num w:numId="8">
    <w:abstractNumId w:val="13"/>
  </w:num>
  <w:num w:numId="9">
    <w:abstractNumId w:val="17"/>
  </w:num>
  <w:num w:numId="10">
    <w:abstractNumId w:val="4"/>
  </w:num>
  <w:num w:numId="11">
    <w:abstractNumId w:val="22"/>
  </w:num>
  <w:num w:numId="12">
    <w:abstractNumId w:val="33"/>
  </w:num>
  <w:num w:numId="13">
    <w:abstractNumId w:val="28"/>
  </w:num>
  <w:num w:numId="14">
    <w:abstractNumId w:val="36"/>
  </w:num>
  <w:num w:numId="15">
    <w:abstractNumId w:val="32"/>
  </w:num>
  <w:num w:numId="16">
    <w:abstractNumId w:val="11"/>
  </w:num>
  <w:num w:numId="17">
    <w:abstractNumId w:val="29"/>
  </w:num>
  <w:num w:numId="18">
    <w:abstractNumId w:val="12"/>
  </w:num>
  <w:num w:numId="19">
    <w:abstractNumId w:val="30"/>
  </w:num>
  <w:num w:numId="20">
    <w:abstractNumId w:val="7"/>
  </w:num>
  <w:num w:numId="21">
    <w:abstractNumId w:val="18"/>
  </w:num>
  <w:num w:numId="22">
    <w:abstractNumId w:val="35"/>
  </w:num>
  <w:num w:numId="23">
    <w:abstractNumId w:val="21"/>
  </w:num>
  <w:num w:numId="24">
    <w:abstractNumId w:val="10"/>
  </w:num>
  <w:num w:numId="25">
    <w:abstractNumId w:val="16"/>
  </w:num>
  <w:num w:numId="26">
    <w:abstractNumId w:val="1"/>
  </w:num>
  <w:num w:numId="27">
    <w:abstractNumId w:val="27"/>
  </w:num>
  <w:num w:numId="28">
    <w:abstractNumId w:val="24"/>
  </w:num>
  <w:num w:numId="29">
    <w:abstractNumId w:val="31"/>
  </w:num>
  <w:num w:numId="30">
    <w:abstractNumId w:val="23"/>
  </w:num>
  <w:num w:numId="31">
    <w:abstractNumId w:val="8"/>
  </w:num>
  <w:num w:numId="32">
    <w:abstractNumId w:val="26"/>
  </w:num>
  <w:num w:numId="33">
    <w:abstractNumId w:val="6"/>
  </w:num>
  <w:num w:numId="34">
    <w:abstractNumId w:val="14"/>
  </w:num>
  <w:num w:numId="35">
    <w:abstractNumId w:val="25"/>
  </w:num>
  <w:num w:numId="36">
    <w:abstractNumId w:val="9"/>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o:colormru v:ext="edit" colors="#39f,#0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0FB"/>
    <w:rsid w:val="00007CF8"/>
    <w:rsid w:val="00014253"/>
    <w:rsid w:val="00022D75"/>
    <w:rsid w:val="00033FDB"/>
    <w:rsid w:val="0004372A"/>
    <w:rsid w:val="00052848"/>
    <w:rsid w:val="000637FC"/>
    <w:rsid w:val="00066F22"/>
    <w:rsid w:val="00067CBA"/>
    <w:rsid w:val="0007338F"/>
    <w:rsid w:val="0007380B"/>
    <w:rsid w:val="00074483"/>
    <w:rsid w:val="00081F7D"/>
    <w:rsid w:val="00082C48"/>
    <w:rsid w:val="00093878"/>
    <w:rsid w:val="000B41D6"/>
    <w:rsid w:val="000B5917"/>
    <w:rsid w:val="000B5ED2"/>
    <w:rsid w:val="000C0800"/>
    <w:rsid w:val="000D5A2B"/>
    <w:rsid w:val="000D5B57"/>
    <w:rsid w:val="000D7577"/>
    <w:rsid w:val="000E0580"/>
    <w:rsid w:val="000E4EC6"/>
    <w:rsid w:val="000F3E6F"/>
    <w:rsid w:val="001006C3"/>
    <w:rsid w:val="00107FF4"/>
    <w:rsid w:val="00113E9B"/>
    <w:rsid w:val="00116F82"/>
    <w:rsid w:val="0013088D"/>
    <w:rsid w:val="00131181"/>
    <w:rsid w:val="001345B1"/>
    <w:rsid w:val="00141735"/>
    <w:rsid w:val="00141A28"/>
    <w:rsid w:val="00145239"/>
    <w:rsid w:val="001477EF"/>
    <w:rsid w:val="001612BF"/>
    <w:rsid w:val="0016267D"/>
    <w:rsid w:val="00166386"/>
    <w:rsid w:val="00167A90"/>
    <w:rsid w:val="001707DD"/>
    <w:rsid w:val="00172160"/>
    <w:rsid w:val="001746CD"/>
    <w:rsid w:val="00176F0C"/>
    <w:rsid w:val="00182F45"/>
    <w:rsid w:val="0018533B"/>
    <w:rsid w:val="00185AA3"/>
    <w:rsid w:val="00190C6A"/>
    <w:rsid w:val="00191917"/>
    <w:rsid w:val="00194112"/>
    <w:rsid w:val="001A45CB"/>
    <w:rsid w:val="001A5D4F"/>
    <w:rsid w:val="001B0108"/>
    <w:rsid w:val="001C3FFA"/>
    <w:rsid w:val="001C74A8"/>
    <w:rsid w:val="001D26D5"/>
    <w:rsid w:val="00214BAF"/>
    <w:rsid w:val="00226D4C"/>
    <w:rsid w:val="00234826"/>
    <w:rsid w:val="002402F0"/>
    <w:rsid w:val="00241B58"/>
    <w:rsid w:val="00242323"/>
    <w:rsid w:val="002435D4"/>
    <w:rsid w:val="00245480"/>
    <w:rsid w:val="0025417B"/>
    <w:rsid w:val="00256285"/>
    <w:rsid w:val="0025666C"/>
    <w:rsid w:val="0026336E"/>
    <w:rsid w:val="00282F8E"/>
    <w:rsid w:val="00287406"/>
    <w:rsid w:val="0029309B"/>
    <w:rsid w:val="00293B13"/>
    <w:rsid w:val="0029510B"/>
    <w:rsid w:val="002B2CCD"/>
    <w:rsid w:val="002B3DDE"/>
    <w:rsid w:val="002C266A"/>
    <w:rsid w:val="002C3AB4"/>
    <w:rsid w:val="002C5902"/>
    <w:rsid w:val="002C790C"/>
    <w:rsid w:val="002D0ECA"/>
    <w:rsid w:val="002D3979"/>
    <w:rsid w:val="002D6587"/>
    <w:rsid w:val="002E0EF0"/>
    <w:rsid w:val="002E5ED5"/>
    <w:rsid w:val="002F4176"/>
    <w:rsid w:val="00302DED"/>
    <w:rsid w:val="0030357D"/>
    <w:rsid w:val="0031382F"/>
    <w:rsid w:val="00342587"/>
    <w:rsid w:val="00344A40"/>
    <w:rsid w:val="0035029E"/>
    <w:rsid w:val="00353D46"/>
    <w:rsid w:val="00354B39"/>
    <w:rsid w:val="003550AF"/>
    <w:rsid w:val="00357127"/>
    <w:rsid w:val="0036767D"/>
    <w:rsid w:val="00382110"/>
    <w:rsid w:val="00382B68"/>
    <w:rsid w:val="00395319"/>
    <w:rsid w:val="003A1029"/>
    <w:rsid w:val="003B4B84"/>
    <w:rsid w:val="003B4CF9"/>
    <w:rsid w:val="003B5BEC"/>
    <w:rsid w:val="003C3D25"/>
    <w:rsid w:val="003D40EB"/>
    <w:rsid w:val="003E6187"/>
    <w:rsid w:val="003F19E6"/>
    <w:rsid w:val="003F4F9D"/>
    <w:rsid w:val="003F6DDD"/>
    <w:rsid w:val="00407D92"/>
    <w:rsid w:val="00415B89"/>
    <w:rsid w:val="004228AE"/>
    <w:rsid w:val="00442607"/>
    <w:rsid w:val="00444EC4"/>
    <w:rsid w:val="00462874"/>
    <w:rsid w:val="00467167"/>
    <w:rsid w:val="004751F4"/>
    <w:rsid w:val="004752C2"/>
    <w:rsid w:val="00484AEB"/>
    <w:rsid w:val="004908D2"/>
    <w:rsid w:val="004A087E"/>
    <w:rsid w:val="004A4969"/>
    <w:rsid w:val="004B5C49"/>
    <w:rsid w:val="004C6A10"/>
    <w:rsid w:val="00500669"/>
    <w:rsid w:val="005011E0"/>
    <w:rsid w:val="0050459A"/>
    <w:rsid w:val="00504CC4"/>
    <w:rsid w:val="00522A21"/>
    <w:rsid w:val="00525FE0"/>
    <w:rsid w:val="00535D6F"/>
    <w:rsid w:val="00537DBF"/>
    <w:rsid w:val="00540BF0"/>
    <w:rsid w:val="00541DBE"/>
    <w:rsid w:val="0054206A"/>
    <w:rsid w:val="005439C5"/>
    <w:rsid w:val="00544D99"/>
    <w:rsid w:val="00545C8D"/>
    <w:rsid w:val="00551F27"/>
    <w:rsid w:val="00573506"/>
    <w:rsid w:val="005812A3"/>
    <w:rsid w:val="00587EBD"/>
    <w:rsid w:val="0059213E"/>
    <w:rsid w:val="005A157E"/>
    <w:rsid w:val="005A202C"/>
    <w:rsid w:val="005A4C63"/>
    <w:rsid w:val="005B3CE6"/>
    <w:rsid w:val="005C1B51"/>
    <w:rsid w:val="005C3705"/>
    <w:rsid w:val="005E1A71"/>
    <w:rsid w:val="005E670D"/>
    <w:rsid w:val="005F3C20"/>
    <w:rsid w:val="005F45C1"/>
    <w:rsid w:val="0060621C"/>
    <w:rsid w:val="006065FF"/>
    <w:rsid w:val="00607397"/>
    <w:rsid w:val="0061013B"/>
    <w:rsid w:val="00611BA8"/>
    <w:rsid w:val="006132AB"/>
    <w:rsid w:val="006252C7"/>
    <w:rsid w:val="00630CD7"/>
    <w:rsid w:val="00631A18"/>
    <w:rsid w:val="00632D08"/>
    <w:rsid w:val="0063657E"/>
    <w:rsid w:val="0065090C"/>
    <w:rsid w:val="00667C18"/>
    <w:rsid w:val="0068230D"/>
    <w:rsid w:val="006915E2"/>
    <w:rsid w:val="006A372B"/>
    <w:rsid w:val="006A42C5"/>
    <w:rsid w:val="006A5585"/>
    <w:rsid w:val="006A7576"/>
    <w:rsid w:val="006A7EB8"/>
    <w:rsid w:val="006B5014"/>
    <w:rsid w:val="006B5444"/>
    <w:rsid w:val="006B5BA2"/>
    <w:rsid w:val="006C0ADF"/>
    <w:rsid w:val="006E5076"/>
    <w:rsid w:val="007064F3"/>
    <w:rsid w:val="00710DCB"/>
    <w:rsid w:val="00711B12"/>
    <w:rsid w:val="00714A7B"/>
    <w:rsid w:val="0072116D"/>
    <w:rsid w:val="007243E5"/>
    <w:rsid w:val="00724A0A"/>
    <w:rsid w:val="00724BDA"/>
    <w:rsid w:val="007325D7"/>
    <w:rsid w:val="00740DE9"/>
    <w:rsid w:val="00770B8D"/>
    <w:rsid w:val="00780464"/>
    <w:rsid w:val="00781D55"/>
    <w:rsid w:val="00786A47"/>
    <w:rsid w:val="007B40B2"/>
    <w:rsid w:val="007B529A"/>
    <w:rsid w:val="007B6B27"/>
    <w:rsid w:val="007C7373"/>
    <w:rsid w:val="007E4311"/>
    <w:rsid w:val="007F2CE1"/>
    <w:rsid w:val="007F4E66"/>
    <w:rsid w:val="007F4F0F"/>
    <w:rsid w:val="008172B4"/>
    <w:rsid w:val="00820412"/>
    <w:rsid w:val="008241DD"/>
    <w:rsid w:val="008263D9"/>
    <w:rsid w:val="00827358"/>
    <w:rsid w:val="00837DC9"/>
    <w:rsid w:val="0084188C"/>
    <w:rsid w:val="00841A20"/>
    <w:rsid w:val="00841B9D"/>
    <w:rsid w:val="00854728"/>
    <w:rsid w:val="00861D92"/>
    <w:rsid w:val="00862179"/>
    <w:rsid w:val="008771F9"/>
    <w:rsid w:val="008807D2"/>
    <w:rsid w:val="008852F3"/>
    <w:rsid w:val="008B0ABC"/>
    <w:rsid w:val="008C4AB4"/>
    <w:rsid w:val="008D2042"/>
    <w:rsid w:val="008D45B2"/>
    <w:rsid w:val="0090217F"/>
    <w:rsid w:val="00903837"/>
    <w:rsid w:val="00913189"/>
    <w:rsid w:val="00913241"/>
    <w:rsid w:val="00921B9E"/>
    <w:rsid w:val="00922D34"/>
    <w:rsid w:val="00922E72"/>
    <w:rsid w:val="00930E51"/>
    <w:rsid w:val="00941E83"/>
    <w:rsid w:val="00952397"/>
    <w:rsid w:val="00956150"/>
    <w:rsid w:val="00960350"/>
    <w:rsid w:val="00971A24"/>
    <w:rsid w:val="00972357"/>
    <w:rsid w:val="009821C5"/>
    <w:rsid w:val="009823FD"/>
    <w:rsid w:val="00992E08"/>
    <w:rsid w:val="009962AC"/>
    <w:rsid w:val="009B21C4"/>
    <w:rsid w:val="009C3129"/>
    <w:rsid w:val="009C3800"/>
    <w:rsid w:val="009D2FED"/>
    <w:rsid w:val="009E7550"/>
    <w:rsid w:val="00A01841"/>
    <w:rsid w:val="00A020FB"/>
    <w:rsid w:val="00A0242A"/>
    <w:rsid w:val="00A02C26"/>
    <w:rsid w:val="00A102C5"/>
    <w:rsid w:val="00A12407"/>
    <w:rsid w:val="00A1422E"/>
    <w:rsid w:val="00A14801"/>
    <w:rsid w:val="00A17623"/>
    <w:rsid w:val="00A20DEB"/>
    <w:rsid w:val="00A2164E"/>
    <w:rsid w:val="00A27F91"/>
    <w:rsid w:val="00A31D28"/>
    <w:rsid w:val="00A505EB"/>
    <w:rsid w:val="00A513A8"/>
    <w:rsid w:val="00A54A14"/>
    <w:rsid w:val="00A5759D"/>
    <w:rsid w:val="00A60DFC"/>
    <w:rsid w:val="00A62738"/>
    <w:rsid w:val="00A629F6"/>
    <w:rsid w:val="00A732EE"/>
    <w:rsid w:val="00A80329"/>
    <w:rsid w:val="00A851D3"/>
    <w:rsid w:val="00A871AA"/>
    <w:rsid w:val="00A9189D"/>
    <w:rsid w:val="00AA1DFC"/>
    <w:rsid w:val="00AA33BB"/>
    <w:rsid w:val="00AB5B81"/>
    <w:rsid w:val="00B03143"/>
    <w:rsid w:val="00B0627D"/>
    <w:rsid w:val="00B126F7"/>
    <w:rsid w:val="00B21AE0"/>
    <w:rsid w:val="00B22279"/>
    <w:rsid w:val="00B22828"/>
    <w:rsid w:val="00B23A37"/>
    <w:rsid w:val="00B23F98"/>
    <w:rsid w:val="00B356CC"/>
    <w:rsid w:val="00B370D5"/>
    <w:rsid w:val="00B42726"/>
    <w:rsid w:val="00B50ABB"/>
    <w:rsid w:val="00B57615"/>
    <w:rsid w:val="00B620DC"/>
    <w:rsid w:val="00B62FC4"/>
    <w:rsid w:val="00B7223B"/>
    <w:rsid w:val="00B731A2"/>
    <w:rsid w:val="00B7758E"/>
    <w:rsid w:val="00B8234D"/>
    <w:rsid w:val="00BA0D34"/>
    <w:rsid w:val="00BB1975"/>
    <w:rsid w:val="00BC1281"/>
    <w:rsid w:val="00BC3575"/>
    <w:rsid w:val="00BE191C"/>
    <w:rsid w:val="00BE2CB3"/>
    <w:rsid w:val="00BE385D"/>
    <w:rsid w:val="00BF1E95"/>
    <w:rsid w:val="00C24E9F"/>
    <w:rsid w:val="00C30E51"/>
    <w:rsid w:val="00C31ED8"/>
    <w:rsid w:val="00C43D2F"/>
    <w:rsid w:val="00C82FD9"/>
    <w:rsid w:val="00C8747A"/>
    <w:rsid w:val="00C9780A"/>
    <w:rsid w:val="00CA2AE4"/>
    <w:rsid w:val="00CA4879"/>
    <w:rsid w:val="00CB3D11"/>
    <w:rsid w:val="00CB3D2A"/>
    <w:rsid w:val="00CB7453"/>
    <w:rsid w:val="00CB7CDD"/>
    <w:rsid w:val="00CD1BC1"/>
    <w:rsid w:val="00D0241F"/>
    <w:rsid w:val="00D04BE0"/>
    <w:rsid w:val="00D05072"/>
    <w:rsid w:val="00D05914"/>
    <w:rsid w:val="00D07129"/>
    <w:rsid w:val="00D2483A"/>
    <w:rsid w:val="00D31C96"/>
    <w:rsid w:val="00D41F59"/>
    <w:rsid w:val="00D43524"/>
    <w:rsid w:val="00D44E98"/>
    <w:rsid w:val="00D502B4"/>
    <w:rsid w:val="00D51134"/>
    <w:rsid w:val="00D526E0"/>
    <w:rsid w:val="00D554D1"/>
    <w:rsid w:val="00D55A7D"/>
    <w:rsid w:val="00D6446A"/>
    <w:rsid w:val="00D71BB6"/>
    <w:rsid w:val="00D760F0"/>
    <w:rsid w:val="00D80252"/>
    <w:rsid w:val="00D86F8B"/>
    <w:rsid w:val="00D87B9B"/>
    <w:rsid w:val="00D90A8D"/>
    <w:rsid w:val="00D912E2"/>
    <w:rsid w:val="00D9201F"/>
    <w:rsid w:val="00DA09E3"/>
    <w:rsid w:val="00DA0C2F"/>
    <w:rsid w:val="00DA6718"/>
    <w:rsid w:val="00DB50FB"/>
    <w:rsid w:val="00DB58F9"/>
    <w:rsid w:val="00DB5A2A"/>
    <w:rsid w:val="00DB6CFF"/>
    <w:rsid w:val="00DC0673"/>
    <w:rsid w:val="00DC341B"/>
    <w:rsid w:val="00DC47EF"/>
    <w:rsid w:val="00DF0E63"/>
    <w:rsid w:val="00DF601E"/>
    <w:rsid w:val="00DF60D1"/>
    <w:rsid w:val="00E036B1"/>
    <w:rsid w:val="00E114F9"/>
    <w:rsid w:val="00E21997"/>
    <w:rsid w:val="00E326A4"/>
    <w:rsid w:val="00E4142E"/>
    <w:rsid w:val="00E41637"/>
    <w:rsid w:val="00E43432"/>
    <w:rsid w:val="00E43D65"/>
    <w:rsid w:val="00E44826"/>
    <w:rsid w:val="00E6457F"/>
    <w:rsid w:val="00E74F4E"/>
    <w:rsid w:val="00E8143A"/>
    <w:rsid w:val="00E92150"/>
    <w:rsid w:val="00EA3D20"/>
    <w:rsid w:val="00EA4A64"/>
    <w:rsid w:val="00EA69DD"/>
    <w:rsid w:val="00EA78F0"/>
    <w:rsid w:val="00EC4F06"/>
    <w:rsid w:val="00EC75BD"/>
    <w:rsid w:val="00ED327A"/>
    <w:rsid w:val="00ED5365"/>
    <w:rsid w:val="00EE177B"/>
    <w:rsid w:val="00EE30B6"/>
    <w:rsid w:val="00EF17E4"/>
    <w:rsid w:val="00F01B59"/>
    <w:rsid w:val="00F058D7"/>
    <w:rsid w:val="00F11A86"/>
    <w:rsid w:val="00F32DB9"/>
    <w:rsid w:val="00F37224"/>
    <w:rsid w:val="00F526E4"/>
    <w:rsid w:val="00F535CC"/>
    <w:rsid w:val="00F60C3D"/>
    <w:rsid w:val="00F62920"/>
    <w:rsid w:val="00F63256"/>
    <w:rsid w:val="00F71F1A"/>
    <w:rsid w:val="00F82D7D"/>
    <w:rsid w:val="00F849C7"/>
    <w:rsid w:val="00F939BC"/>
    <w:rsid w:val="00F9531F"/>
    <w:rsid w:val="00FA094C"/>
    <w:rsid w:val="00FA3F68"/>
    <w:rsid w:val="00FC3D93"/>
    <w:rsid w:val="00FD54F7"/>
    <w:rsid w:val="00FE1834"/>
    <w:rsid w:val="00FF42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metricconverter"/>
  <w:shapeDefaults>
    <o:shapedefaults v:ext="edit" spidmax="2049">
      <o:colormru v:ext="edit" colors="#39f,#0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1">
    <w:name w:val="heading 1"/>
    <w:basedOn w:val="Normal"/>
    <w:next w:val="Normal"/>
    <w:qFormat/>
    <w:rsid w:val="00131181"/>
    <w:pPr>
      <w:keepNext/>
      <w:spacing w:before="240" w:after="60"/>
      <w:outlineLvl w:val="0"/>
    </w:pPr>
    <w:rPr>
      <w:rFonts w:ascii="Arial" w:hAnsi="Arial"/>
      <w:b/>
      <w:kern w:val="28"/>
      <w:sz w:val="28"/>
      <w:szCs w:val="20"/>
    </w:rPr>
  </w:style>
  <w:style w:type="paragraph" w:styleId="Ttulo2">
    <w:name w:val="heading 2"/>
    <w:basedOn w:val="Normal"/>
    <w:next w:val="Normal"/>
    <w:qFormat/>
    <w:rsid w:val="00714A7B"/>
    <w:pPr>
      <w:keepNext/>
      <w:tabs>
        <w:tab w:val="left" w:pos="567"/>
      </w:tabs>
      <w:spacing w:before="240" w:after="60"/>
      <w:outlineLvl w:val="1"/>
    </w:pPr>
    <w:rPr>
      <w:rFonts w:ascii="Arial" w:hAnsi="Arial" w:cs="Arial"/>
      <w:b/>
      <w:bCs/>
      <w:iCs/>
      <w:sz w:val="28"/>
      <w:szCs w:val="28"/>
    </w:rPr>
  </w:style>
  <w:style w:type="paragraph" w:styleId="Ttulo3">
    <w:name w:val="heading 3"/>
    <w:basedOn w:val="Normal"/>
    <w:next w:val="Normal"/>
    <w:qFormat/>
    <w:rsid w:val="00F9531F"/>
    <w:pPr>
      <w:keepNext/>
      <w:spacing w:before="240" w:after="60"/>
      <w:outlineLvl w:val="2"/>
    </w:pPr>
    <w:rPr>
      <w:rFonts w:ascii="Arial" w:hAnsi="Arial" w:cs="Arial"/>
      <w:b/>
      <w:bCs/>
      <w:sz w:val="26"/>
      <w:szCs w:val="26"/>
    </w:rPr>
  </w:style>
  <w:style w:type="paragraph" w:styleId="Ttulo4">
    <w:name w:val="heading 4"/>
    <w:basedOn w:val="Normal"/>
    <w:next w:val="Normal"/>
    <w:qFormat/>
    <w:rsid w:val="00F9531F"/>
    <w:pPr>
      <w:keepNext/>
      <w:spacing w:before="240" w:after="60"/>
      <w:outlineLvl w:val="3"/>
    </w:pPr>
    <w:rPr>
      <w:b/>
      <w:b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930E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aliases w:val="Normal (Web) Char"/>
    <w:basedOn w:val="Normal"/>
    <w:link w:val="NormalWebChar1"/>
    <w:rsid w:val="00724A0A"/>
    <w:pPr>
      <w:spacing w:before="100" w:beforeAutospacing="1" w:after="100" w:afterAutospacing="1"/>
    </w:pPr>
  </w:style>
  <w:style w:type="character" w:customStyle="1" w:styleId="NormalWebChar1">
    <w:name w:val="Normal (Web) Char1"/>
    <w:aliases w:val="Normal (Web) Char Char"/>
    <w:basedOn w:val="Fontepargpadro"/>
    <w:link w:val="NormalWeb"/>
    <w:rsid w:val="00922D34"/>
    <w:rPr>
      <w:sz w:val="24"/>
      <w:szCs w:val="24"/>
      <w:lang w:val="pt-BR" w:eastAsia="pt-BR" w:bidi="ar-SA"/>
    </w:rPr>
  </w:style>
  <w:style w:type="paragraph" w:styleId="Rodap">
    <w:name w:val="footer"/>
    <w:basedOn w:val="Normal"/>
    <w:rsid w:val="00D86F8B"/>
    <w:pPr>
      <w:tabs>
        <w:tab w:val="center" w:pos="4419"/>
        <w:tab w:val="right" w:pos="8838"/>
      </w:tabs>
    </w:pPr>
  </w:style>
  <w:style w:type="character" w:styleId="Nmerodepgina">
    <w:name w:val="page number"/>
    <w:basedOn w:val="Fontepargpadro"/>
    <w:rsid w:val="00D86F8B"/>
  </w:style>
  <w:style w:type="paragraph" w:customStyle="1" w:styleId="CapituloChar">
    <w:name w:val="Capitulo Char"/>
    <w:basedOn w:val="NormalWeb"/>
    <w:link w:val="CapituloCharChar"/>
    <w:rsid w:val="00922D34"/>
    <w:pPr>
      <w:spacing w:before="480" w:beforeAutospacing="0" w:after="0" w:afterAutospacing="0"/>
      <w:jc w:val="both"/>
    </w:pPr>
    <w:rPr>
      <w:rFonts w:ascii="Verdana" w:hAnsi="Verdana"/>
      <w:b/>
      <w:bCs/>
    </w:rPr>
  </w:style>
  <w:style w:type="character" w:customStyle="1" w:styleId="CapituloCharChar">
    <w:name w:val="Capitulo Char Char"/>
    <w:basedOn w:val="NormalWebChar1"/>
    <w:link w:val="CapituloChar"/>
    <w:rsid w:val="00922D34"/>
    <w:rPr>
      <w:rFonts w:ascii="Verdana" w:hAnsi="Verdana"/>
      <w:b/>
      <w:bCs/>
      <w:sz w:val="24"/>
      <w:szCs w:val="24"/>
      <w:lang w:val="pt-BR" w:eastAsia="pt-BR" w:bidi="ar-SA"/>
    </w:rPr>
  </w:style>
  <w:style w:type="paragraph" w:customStyle="1" w:styleId="capitulo-tituloChar">
    <w:name w:val="capitulo-titulo Char"/>
    <w:basedOn w:val="NormalWeb"/>
    <w:link w:val="capitulo-tituloCharChar"/>
    <w:rsid w:val="00952397"/>
    <w:pPr>
      <w:spacing w:before="0" w:beforeAutospacing="0" w:after="240" w:afterAutospacing="0"/>
      <w:jc w:val="both"/>
    </w:pPr>
    <w:rPr>
      <w:rFonts w:ascii="Verdana" w:hAnsi="Verdana"/>
      <w:b/>
      <w:color w:val="FF0000"/>
      <w:sz w:val="20"/>
      <w:szCs w:val="20"/>
    </w:rPr>
  </w:style>
  <w:style w:type="character" w:customStyle="1" w:styleId="capitulo-tituloCharChar">
    <w:name w:val="capitulo-titulo Char Char"/>
    <w:basedOn w:val="NormalWebChar1"/>
    <w:link w:val="capitulo-tituloChar"/>
    <w:rsid w:val="00952397"/>
    <w:rPr>
      <w:rFonts w:ascii="Verdana" w:hAnsi="Verdana"/>
      <w:b/>
      <w:color w:val="FF0000"/>
      <w:sz w:val="24"/>
      <w:szCs w:val="24"/>
      <w:lang w:val="pt-BR" w:eastAsia="pt-BR" w:bidi="ar-SA"/>
    </w:rPr>
  </w:style>
  <w:style w:type="paragraph" w:styleId="Cabealho">
    <w:name w:val="header"/>
    <w:basedOn w:val="Normal"/>
    <w:rsid w:val="00131181"/>
    <w:pPr>
      <w:tabs>
        <w:tab w:val="center" w:pos="4419"/>
        <w:tab w:val="right" w:pos="8838"/>
      </w:tabs>
    </w:pPr>
    <w:rPr>
      <w:szCs w:val="20"/>
    </w:rPr>
  </w:style>
  <w:style w:type="paragraph" w:styleId="Corpodetexto">
    <w:name w:val="Body Text"/>
    <w:basedOn w:val="Normal"/>
    <w:autoRedefine/>
    <w:rsid w:val="00A62738"/>
    <w:pPr>
      <w:spacing w:after="120" w:line="360" w:lineRule="auto"/>
      <w:jc w:val="both"/>
    </w:pPr>
    <w:rPr>
      <w:rFonts w:ascii="Arial" w:hAnsi="Arial" w:cs="Arial"/>
      <w:sz w:val="22"/>
      <w:szCs w:val="22"/>
    </w:rPr>
  </w:style>
  <w:style w:type="paragraph" w:styleId="Sumrio1">
    <w:name w:val="toc 1"/>
    <w:basedOn w:val="Normal"/>
    <w:next w:val="Normal"/>
    <w:autoRedefine/>
    <w:semiHidden/>
    <w:rsid w:val="00444EC4"/>
    <w:pPr>
      <w:tabs>
        <w:tab w:val="right" w:leader="dot" w:pos="9061"/>
      </w:tabs>
    </w:pPr>
    <w:rPr>
      <w:rFonts w:ascii="Arial" w:hAnsi="Arial" w:cs="Arial"/>
      <w:b/>
      <w:noProof/>
      <w:sz w:val="22"/>
      <w:szCs w:val="22"/>
    </w:rPr>
  </w:style>
  <w:style w:type="paragraph" w:styleId="Sumrio2">
    <w:name w:val="toc 2"/>
    <w:basedOn w:val="Normal"/>
    <w:next w:val="Normal"/>
    <w:autoRedefine/>
    <w:semiHidden/>
    <w:rsid w:val="00D51134"/>
    <w:pPr>
      <w:tabs>
        <w:tab w:val="left" w:pos="960"/>
        <w:tab w:val="right" w:leader="dot" w:pos="9061"/>
      </w:tabs>
      <w:ind w:left="240"/>
    </w:pPr>
    <w:rPr>
      <w:rFonts w:ascii="Arial" w:hAnsi="Arial" w:cs="Arial"/>
      <w:noProof/>
      <w:sz w:val="18"/>
    </w:rPr>
  </w:style>
  <w:style w:type="paragraph" w:styleId="Sumrio3">
    <w:name w:val="toc 3"/>
    <w:basedOn w:val="Normal"/>
    <w:next w:val="Normal"/>
    <w:autoRedefine/>
    <w:semiHidden/>
    <w:rsid w:val="00A17623"/>
    <w:pPr>
      <w:ind w:left="480"/>
    </w:pPr>
  </w:style>
  <w:style w:type="character" w:styleId="Hyperlink">
    <w:name w:val="Hyperlink"/>
    <w:basedOn w:val="Fontepargpadro"/>
    <w:rsid w:val="00A17623"/>
    <w:rPr>
      <w:color w:val="0000FF"/>
      <w:u w:val="single"/>
    </w:rPr>
  </w:style>
  <w:style w:type="paragraph" w:customStyle="1" w:styleId="SectionBody">
    <w:name w:val="Section Body"/>
    <w:rsid w:val="00573506"/>
    <w:pPr>
      <w:ind w:firstLine="340"/>
      <w:jc w:val="both"/>
    </w:pPr>
    <w:rPr>
      <w:lang w:val="en-US" w:eastAsia="ja-JP"/>
    </w:rPr>
  </w:style>
  <w:style w:type="paragraph" w:customStyle="1" w:styleId="Titulo2">
    <w:name w:val="Titulo2"/>
    <w:basedOn w:val="Ttulo2"/>
    <w:rsid w:val="00714A7B"/>
    <w:rPr>
      <w:i/>
      <w:sz w:val="24"/>
    </w:rPr>
  </w:style>
  <w:style w:type="paragraph" w:customStyle="1" w:styleId="Resumocapitulo">
    <w:name w:val="Resumo_capitulo"/>
    <w:basedOn w:val="Corpodetexto"/>
    <w:rsid w:val="00714A7B"/>
    <w:pPr>
      <w:spacing w:before="240" w:after="240"/>
      <w:ind w:left="4253"/>
    </w:pPr>
    <w:rPr>
      <w:i/>
    </w:rPr>
  </w:style>
  <w:style w:type="paragraph" w:customStyle="1" w:styleId="TituloCapitulo">
    <w:name w:val="Titulo_Capitulo"/>
    <w:basedOn w:val="Ttulo1"/>
    <w:rsid w:val="00714A7B"/>
    <w:pPr>
      <w:tabs>
        <w:tab w:val="left" w:pos="426"/>
      </w:tabs>
      <w:spacing w:before="480" w:after="360"/>
    </w:pPr>
    <w:rPr>
      <w:rFonts w:cs="Arial"/>
      <w:bCs/>
      <w:iCs/>
      <w:kern w:val="0"/>
      <w:sz w:val="40"/>
      <w:szCs w:val="28"/>
    </w:rPr>
  </w:style>
  <w:style w:type="paragraph" w:styleId="Sumrio4">
    <w:name w:val="toc 4"/>
    <w:basedOn w:val="Normal"/>
    <w:next w:val="Normal"/>
    <w:autoRedefine/>
    <w:semiHidden/>
    <w:rsid w:val="00714A7B"/>
    <w:pPr>
      <w:ind w:left="720"/>
    </w:pPr>
    <w:rPr>
      <w:sz w:val="18"/>
      <w:szCs w:val="18"/>
    </w:rPr>
  </w:style>
  <w:style w:type="paragraph" w:styleId="Sumrio5">
    <w:name w:val="toc 5"/>
    <w:basedOn w:val="Normal"/>
    <w:next w:val="Normal"/>
    <w:autoRedefine/>
    <w:semiHidden/>
    <w:rsid w:val="00714A7B"/>
    <w:pPr>
      <w:ind w:left="960"/>
    </w:pPr>
    <w:rPr>
      <w:sz w:val="18"/>
      <w:szCs w:val="18"/>
    </w:rPr>
  </w:style>
  <w:style w:type="paragraph" w:styleId="Sumrio6">
    <w:name w:val="toc 6"/>
    <w:basedOn w:val="Normal"/>
    <w:next w:val="Normal"/>
    <w:autoRedefine/>
    <w:semiHidden/>
    <w:rsid w:val="00714A7B"/>
    <w:pPr>
      <w:ind w:left="1200"/>
    </w:pPr>
    <w:rPr>
      <w:sz w:val="18"/>
      <w:szCs w:val="18"/>
    </w:rPr>
  </w:style>
  <w:style w:type="paragraph" w:styleId="Sumrio7">
    <w:name w:val="toc 7"/>
    <w:basedOn w:val="Normal"/>
    <w:next w:val="Normal"/>
    <w:autoRedefine/>
    <w:semiHidden/>
    <w:rsid w:val="00714A7B"/>
    <w:pPr>
      <w:ind w:left="1440"/>
    </w:pPr>
    <w:rPr>
      <w:sz w:val="18"/>
      <w:szCs w:val="18"/>
    </w:rPr>
  </w:style>
  <w:style w:type="paragraph" w:styleId="Sumrio8">
    <w:name w:val="toc 8"/>
    <w:basedOn w:val="Normal"/>
    <w:next w:val="Normal"/>
    <w:autoRedefine/>
    <w:semiHidden/>
    <w:rsid w:val="00714A7B"/>
    <w:pPr>
      <w:ind w:left="1680"/>
    </w:pPr>
    <w:rPr>
      <w:sz w:val="18"/>
      <w:szCs w:val="18"/>
    </w:rPr>
  </w:style>
  <w:style w:type="paragraph" w:styleId="Sumrio9">
    <w:name w:val="toc 9"/>
    <w:basedOn w:val="Normal"/>
    <w:next w:val="Normal"/>
    <w:autoRedefine/>
    <w:semiHidden/>
    <w:rsid w:val="00714A7B"/>
    <w:pPr>
      <w:ind w:left="1920"/>
    </w:pPr>
    <w:rPr>
      <w:sz w:val="18"/>
      <w:szCs w:val="18"/>
    </w:rPr>
  </w:style>
  <w:style w:type="paragraph" w:customStyle="1" w:styleId="References">
    <w:name w:val="References"/>
    <w:rsid w:val="00714A7B"/>
    <w:pPr>
      <w:spacing w:line="180" w:lineRule="atLeast"/>
      <w:ind w:left="284" w:hanging="284"/>
      <w:jc w:val="both"/>
    </w:pPr>
    <w:rPr>
      <w:noProof/>
      <w:lang w:val="en-US" w:eastAsia="ja-JP"/>
    </w:rPr>
  </w:style>
  <w:style w:type="paragraph" w:customStyle="1" w:styleId="EquationLine">
    <w:name w:val="Equation Line"/>
    <w:next w:val="SectionBody"/>
    <w:rsid w:val="00714A7B"/>
    <w:pPr>
      <w:tabs>
        <w:tab w:val="right" w:pos="6804"/>
      </w:tabs>
      <w:ind w:firstLine="340"/>
    </w:pPr>
    <w:rPr>
      <w:sz w:val="18"/>
      <w:lang w:val="en-US" w:eastAsia="ja-JP"/>
    </w:rPr>
  </w:style>
  <w:style w:type="paragraph" w:customStyle="1" w:styleId="SectionHeader">
    <w:name w:val="Section Header"/>
    <w:next w:val="SectionBody"/>
    <w:rsid w:val="00714A7B"/>
    <w:pPr>
      <w:keepLines/>
    </w:pPr>
    <w:rPr>
      <w:b/>
      <w:noProof/>
      <w:lang w:val="en-US" w:eastAsia="ja-JP"/>
    </w:rPr>
  </w:style>
  <w:style w:type="paragraph" w:customStyle="1" w:styleId="FigureCaption">
    <w:name w:val="Figure Caption"/>
    <w:basedOn w:val="SectionBody"/>
    <w:rsid w:val="00714A7B"/>
    <w:pPr>
      <w:ind w:left="737" w:hanging="737"/>
      <w:jc w:val="left"/>
    </w:pPr>
  </w:style>
  <w:style w:type="paragraph" w:customStyle="1" w:styleId="TituloCapitulo0">
    <w:name w:val="TituloCapitulo"/>
    <w:basedOn w:val="TituloCapitulo"/>
    <w:autoRedefine/>
    <w:rsid w:val="00714A7B"/>
    <w:pPr>
      <w:jc w:val="right"/>
    </w:pPr>
    <w:rPr>
      <w:sz w:val="36"/>
      <w:szCs w:val="36"/>
    </w:rPr>
  </w:style>
  <w:style w:type="paragraph" w:customStyle="1" w:styleId="EstiloCorpodetextoJustificado">
    <w:name w:val="Estilo Corpo de texto + Justificado"/>
    <w:basedOn w:val="Corpodetexto"/>
    <w:autoRedefine/>
    <w:rsid w:val="00B0627D"/>
  </w:style>
  <w:style w:type="character" w:styleId="Forte">
    <w:name w:val="Strong"/>
    <w:basedOn w:val="Fontepargpadro"/>
    <w:qFormat/>
    <w:rsid w:val="00F058D7"/>
    <w:rPr>
      <w:b/>
      <w:bCs/>
    </w:rPr>
  </w:style>
  <w:style w:type="paragraph" w:customStyle="1" w:styleId="Capitulo">
    <w:name w:val="Capitulo"/>
    <w:basedOn w:val="NormalWeb"/>
    <w:rsid w:val="005A202C"/>
    <w:pPr>
      <w:spacing w:before="480" w:beforeAutospacing="0" w:after="0" w:afterAutospacing="0"/>
      <w:jc w:val="both"/>
    </w:pPr>
    <w:rPr>
      <w:rFonts w:ascii="Verdana" w:hAnsi="Verdana"/>
      <w:b/>
      <w:bCs/>
    </w:rPr>
  </w:style>
  <w:style w:type="paragraph" w:customStyle="1" w:styleId="capitulo-titulo">
    <w:name w:val="capitulo-titulo"/>
    <w:basedOn w:val="NormalWeb"/>
    <w:rsid w:val="005A202C"/>
    <w:pPr>
      <w:spacing w:before="0" w:beforeAutospacing="0" w:after="240" w:afterAutospacing="0"/>
      <w:jc w:val="both"/>
    </w:pPr>
    <w:rPr>
      <w:rFonts w:ascii="Verdana" w:hAnsi="Verdana"/>
      <w:b/>
      <w:color w:val="FF0000"/>
      <w:sz w:val="20"/>
      <w:szCs w:val="20"/>
    </w:rPr>
  </w:style>
  <w:style w:type="paragraph" w:styleId="Textodenotaderodap">
    <w:name w:val="footnote text"/>
    <w:basedOn w:val="Normal"/>
    <w:semiHidden/>
    <w:rsid w:val="005A202C"/>
    <w:rPr>
      <w:sz w:val="20"/>
      <w:szCs w:val="20"/>
    </w:rPr>
  </w:style>
  <w:style w:type="character" w:styleId="Refdenotaderodap">
    <w:name w:val="footnote reference"/>
    <w:basedOn w:val="Fontepargpadro"/>
    <w:semiHidden/>
    <w:rsid w:val="005A202C"/>
    <w:rPr>
      <w:vertAlign w:val="superscript"/>
    </w:rPr>
  </w:style>
  <w:style w:type="paragraph" w:customStyle="1" w:styleId="IntroCap">
    <w:name w:val="Intro_Cap"/>
    <w:basedOn w:val="Corpodetexto"/>
    <w:rsid w:val="00D80252"/>
    <w:pPr>
      <w:spacing w:line="240" w:lineRule="auto"/>
      <w:ind w:left="4253"/>
    </w:pPr>
    <w:rPr>
      <w:i/>
    </w:rPr>
  </w:style>
  <w:style w:type="paragraph" w:customStyle="1" w:styleId="Recuodecorpodetexto1">
    <w:name w:val="Recuo de corpo de texto1"/>
    <w:basedOn w:val="Normal"/>
    <w:rsid w:val="00382110"/>
    <w:pPr>
      <w:spacing w:line="360" w:lineRule="auto"/>
      <w:ind w:left="1490" w:hanging="1490"/>
    </w:pPr>
    <w:rPr>
      <w:szCs w:val="20"/>
    </w:rPr>
  </w:style>
  <w:style w:type="character" w:styleId="Refdecomentrio">
    <w:name w:val="annotation reference"/>
    <w:basedOn w:val="Fontepargpadro"/>
    <w:semiHidden/>
    <w:rsid w:val="00093878"/>
    <w:rPr>
      <w:sz w:val="16"/>
      <w:szCs w:val="16"/>
    </w:rPr>
  </w:style>
  <w:style w:type="paragraph" w:styleId="Textodecomentrio">
    <w:name w:val="annotation text"/>
    <w:basedOn w:val="Normal"/>
    <w:semiHidden/>
    <w:rsid w:val="00093878"/>
    <w:rPr>
      <w:sz w:val="20"/>
      <w:szCs w:val="20"/>
    </w:rPr>
  </w:style>
  <w:style w:type="paragraph" w:styleId="Assuntodocomentrio">
    <w:name w:val="annotation subject"/>
    <w:basedOn w:val="Textodecomentrio"/>
    <w:next w:val="Textodecomentrio"/>
    <w:semiHidden/>
    <w:rsid w:val="00093878"/>
    <w:rPr>
      <w:b/>
      <w:bCs/>
    </w:rPr>
  </w:style>
  <w:style w:type="paragraph" w:styleId="Textodebalo">
    <w:name w:val="Balloon Text"/>
    <w:basedOn w:val="Normal"/>
    <w:semiHidden/>
    <w:rsid w:val="000938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1">
    <w:name w:val="heading 1"/>
    <w:basedOn w:val="Normal"/>
    <w:next w:val="Normal"/>
    <w:qFormat/>
    <w:rsid w:val="00131181"/>
    <w:pPr>
      <w:keepNext/>
      <w:spacing w:before="240" w:after="60"/>
      <w:outlineLvl w:val="0"/>
    </w:pPr>
    <w:rPr>
      <w:rFonts w:ascii="Arial" w:hAnsi="Arial"/>
      <w:b/>
      <w:kern w:val="28"/>
      <w:sz w:val="28"/>
      <w:szCs w:val="20"/>
    </w:rPr>
  </w:style>
  <w:style w:type="paragraph" w:styleId="Ttulo2">
    <w:name w:val="heading 2"/>
    <w:basedOn w:val="Normal"/>
    <w:next w:val="Normal"/>
    <w:qFormat/>
    <w:rsid w:val="00714A7B"/>
    <w:pPr>
      <w:keepNext/>
      <w:tabs>
        <w:tab w:val="left" w:pos="567"/>
      </w:tabs>
      <w:spacing w:before="240" w:after="60"/>
      <w:outlineLvl w:val="1"/>
    </w:pPr>
    <w:rPr>
      <w:rFonts w:ascii="Arial" w:hAnsi="Arial" w:cs="Arial"/>
      <w:b/>
      <w:bCs/>
      <w:iCs/>
      <w:sz w:val="28"/>
      <w:szCs w:val="28"/>
    </w:rPr>
  </w:style>
  <w:style w:type="paragraph" w:styleId="Ttulo3">
    <w:name w:val="heading 3"/>
    <w:basedOn w:val="Normal"/>
    <w:next w:val="Normal"/>
    <w:qFormat/>
    <w:rsid w:val="00F9531F"/>
    <w:pPr>
      <w:keepNext/>
      <w:spacing w:before="240" w:after="60"/>
      <w:outlineLvl w:val="2"/>
    </w:pPr>
    <w:rPr>
      <w:rFonts w:ascii="Arial" w:hAnsi="Arial" w:cs="Arial"/>
      <w:b/>
      <w:bCs/>
      <w:sz w:val="26"/>
      <w:szCs w:val="26"/>
    </w:rPr>
  </w:style>
  <w:style w:type="paragraph" w:styleId="Ttulo4">
    <w:name w:val="heading 4"/>
    <w:basedOn w:val="Normal"/>
    <w:next w:val="Normal"/>
    <w:qFormat/>
    <w:rsid w:val="00F9531F"/>
    <w:pPr>
      <w:keepNext/>
      <w:spacing w:before="240" w:after="60"/>
      <w:outlineLvl w:val="3"/>
    </w:pPr>
    <w:rPr>
      <w:b/>
      <w:b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930E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aliases w:val="Normal (Web) Char"/>
    <w:basedOn w:val="Normal"/>
    <w:link w:val="NormalWebChar1"/>
    <w:rsid w:val="00724A0A"/>
    <w:pPr>
      <w:spacing w:before="100" w:beforeAutospacing="1" w:after="100" w:afterAutospacing="1"/>
    </w:pPr>
  </w:style>
  <w:style w:type="character" w:customStyle="1" w:styleId="NormalWebChar1">
    <w:name w:val="Normal (Web) Char1"/>
    <w:aliases w:val="Normal (Web) Char Char"/>
    <w:basedOn w:val="Fontepargpadro"/>
    <w:link w:val="NormalWeb"/>
    <w:rsid w:val="00922D34"/>
    <w:rPr>
      <w:sz w:val="24"/>
      <w:szCs w:val="24"/>
      <w:lang w:val="pt-BR" w:eastAsia="pt-BR" w:bidi="ar-SA"/>
    </w:rPr>
  </w:style>
  <w:style w:type="paragraph" w:styleId="Rodap">
    <w:name w:val="footer"/>
    <w:basedOn w:val="Normal"/>
    <w:rsid w:val="00D86F8B"/>
    <w:pPr>
      <w:tabs>
        <w:tab w:val="center" w:pos="4419"/>
        <w:tab w:val="right" w:pos="8838"/>
      </w:tabs>
    </w:pPr>
  </w:style>
  <w:style w:type="character" w:styleId="Nmerodepgina">
    <w:name w:val="page number"/>
    <w:basedOn w:val="Fontepargpadro"/>
    <w:rsid w:val="00D86F8B"/>
  </w:style>
  <w:style w:type="paragraph" w:customStyle="1" w:styleId="CapituloChar">
    <w:name w:val="Capitulo Char"/>
    <w:basedOn w:val="NormalWeb"/>
    <w:link w:val="CapituloCharChar"/>
    <w:rsid w:val="00922D34"/>
    <w:pPr>
      <w:spacing w:before="480" w:beforeAutospacing="0" w:after="0" w:afterAutospacing="0"/>
      <w:jc w:val="both"/>
    </w:pPr>
    <w:rPr>
      <w:rFonts w:ascii="Verdana" w:hAnsi="Verdana"/>
      <w:b/>
      <w:bCs/>
    </w:rPr>
  </w:style>
  <w:style w:type="character" w:customStyle="1" w:styleId="CapituloCharChar">
    <w:name w:val="Capitulo Char Char"/>
    <w:basedOn w:val="NormalWebChar1"/>
    <w:link w:val="CapituloChar"/>
    <w:rsid w:val="00922D34"/>
    <w:rPr>
      <w:rFonts w:ascii="Verdana" w:hAnsi="Verdana"/>
      <w:b/>
      <w:bCs/>
      <w:sz w:val="24"/>
      <w:szCs w:val="24"/>
      <w:lang w:val="pt-BR" w:eastAsia="pt-BR" w:bidi="ar-SA"/>
    </w:rPr>
  </w:style>
  <w:style w:type="paragraph" w:customStyle="1" w:styleId="capitulo-tituloChar">
    <w:name w:val="capitulo-titulo Char"/>
    <w:basedOn w:val="NormalWeb"/>
    <w:link w:val="capitulo-tituloCharChar"/>
    <w:rsid w:val="00952397"/>
    <w:pPr>
      <w:spacing w:before="0" w:beforeAutospacing="0" w:after="240" w:afterAutospacing="0"/>
      <w:jc w:val="both"/>
    </w:pPr>
    <w:rPr>
      <w:rFonts w:ascii="Verdana" w:hAnsi="Verdana"/>
      <w:b/>
      <w:color w:val="FF0000"/>
      <w:sz w:val="20"/>
      <w:szCs w:val="20"/>
    </w:rPr>
  </w:style>
  <w:style w:type="character" w:customStyle="1" w:styleId="capitulo-tituloCharChar">
    <w:name w:val="capitulo-titulo Char Char"/>
    <w:basedOn w:val="NormalWebChar1"/>
    <w:link w:val="capitulo-tituloChar"/>
    <w:rsid w:val="00952397"/>
    <w:rPr>
      <w:rFonts w:ascii="Verdana" w:hAnsi="Verdana"/>
      <w:b/>
      <w:color w:val="FF0000"/>
      <w:sz w:val="24"/>
      <w:szCs w:val="24"/>
      <w:lang w:val="pt-BR" w:eastAsia="pt-BR" w:bidi="ar-SA"/>
    </w:rPr>
  </w:style>
  <w:style w:type="paragraph" w:styleId="Cabealho">
    <w:name w:val="header"/>
    <w:basedOn w:val="Normal"/>
    <w:rsid w:val="00131181"/>
    <w:pPr>
      <w:tabs>
        <w:tab w:val="center" w:pos="4419"/>
        <w:tab w:val="right" w:pos="8838"/>
      </w:tabs>
    </w:pPr>
    <w:rPr>
      <w:szCs w:val="20"/>
    </w:rPr>
  </w:style>
  <w:style w:type="paragraph" w:styleId="Corpodetexto">
    <w:name w:val="Body Text"/>
    <w:basedOn w:val="Normal"/>
    <w:autoRedefine/>
    <w:rsid w:val="00A62738"/>
    <w:pPr>
      <w:spacing w:after="120" w:line="360" w:lineRule="auto"/>
      <w:jc w:val="both"/>
    </w:pPr>
    <w:rPr>
      <w:rFonts w:ascii="Arial" w:hAnsi="Arial" w:cs="Arial"/>
      <w:sz w:val="22"/>
      <w:szCs w:val="22"/>
    </w:rPr>
  </w:style>
  <w:style w:type="paragraph" w:styleId="Sumrio1">
    <w:name w:val="toc 1"/>
    <w:basedOn w:val="Normal"/>
    <w:next w:val="Normal"/>
    <w:autoRedefine/>
    <w:semiHidden/>
    <w:rsid w:val="00444EC4"/>
    <w:pPr>
      <w:tabs>
        <w:tab w:val="right" w:leader="dot" w:pos="9061"/>
      </w:tabs>
    </w:pPr>
    <w:rPr>
      <w:rFonts w:ascii="Arial" w:hAnsi="Arial" w:cs="Arial"/>
      <w:b/>
      <w:noProof/>
      <w:sz w:val="22"/>
      <w:szCs w:val="22"/>
    </w:rPr>
  </w:style>
  <w:style w:type="paragraph" w:styleId="Sumrio2">
    <w:name w:val="toc 2"/>
    <w:basedOn w:val="Normal"/>
    <w:next w:val="Normal"/>
    <w:autoRedefine/>
    <w:semiHidden/>
    <w:rsid w:val="00D51134"/>
    <w:pPr>
      <w:tabs>
        <w:tab w:val="left" w:pos="960"/>
        <w:tab w:val="right" w:leader="dot" w:pos="9061"/>
      </w:tabs>
      <w:ind w:left="240"/>
    </w:pPr>
    <w:rPr>
      <w:rFonts w:ascii="Arial" w:hAnsi="Arial" w:cs="Arial"/>
      <w:noProof/>
      <w:sz w:val="18"/>
    </w:rPr>
  </w:style>
  <w:style w:type="paragraph" w:styleId="Sumrio3">
    <w:name w:val="toc 3"/>
    <w:basedOn w:val="Normal"/>
    <w:next w:val="Normal"/>
    <w:autoRedefine/>
    <w:semiHidden/>
    <w:rsid w:val="00A17623"/>
    <w:pPr>
      <w:ind w:left="480"/>
    </w:pPr>
  </w:style>
  <w:style w:type="character" w:styleId="Hyperlink">
    <w:name w:val="Hyperlink"/>
    <w:basedOn w:val="Fontepargpadro"/>
    <w:rsid w:val="00A17623"/>
    <w:rPr>
      <w:color w:val="0000FF"/>
      <w:u w:val="single"/>
    </w:rPr>
  </w:style>
  <w:style w:type="paragraph" w:customStyle="1" w:styleId="SectionBody">
    <w:name w:val="Section Body"/>
    <w:rsid w:val="00573506"/>
    <w:pPr>
      <w:ind w:firstLine="340"/>
      <w:jc w:val="both"/>
    </w:pPr>
    <w:rPr>
      <w:lang w:val="en-US" w:eastAsia="ja-JP"/>
    </w:rPr>
  </w:style>
  <w:style w:type="paragraph" w:customStyle="1" w:styleId="Titulo2">
    <w:name w:val="Titulo2"/>
    <w:basedOn w:val="Ttulo2"/>
    <w:rsid w:val="00714A7B"/>
    <w:rPr>
      <w:i/>
      <w:sz w:val="24"/>
    </w:rPr>
  </w:style>
  <w:style w:type="paragraph" w:customStyle="1" w:styleId="Resumocapitulo">
    <w:name w:val="Resumo_capitulo"/>
    <w:basedOn w:val="Corpodetexto"/>
    <w:rsid w:val="00714A7B"/>
    <w:pPr>
      <w:spacing w:before="240" w:after="240"/>
      <w:ind w:left="4253"/>
    </w:pPr>
    <w:rPr>
      <w:i/>
    </w:rPr>
  </w:style>
  <w:style w:type="paragraph" w:customStyle="1" w:styleId="TituloCapitulo">
    <w:name w:val="Titulo_Capitulo"/>
    <w:basedOn w:val="Ttulo1"/>
    <w:rsid w:val="00714A7B"/>
    <w:pPr>
      <w:tabs>
        <w:tab w:val="left" w:pos="426"/>
      </w:tabs>
      <w:spacing w:before="480" w:after="360"/>
    </w:pPr>
    <w:rPr>
      <w:rFonts w:cs="Arial"/>
      <w:bCs/>
      <w:iCs/>
      <w:kern w:val="0"/>
      <w:sz w:val="40"/>
      <w:szCs w:val="28"/>
    </w:rPr>
  </w:style>
  <w:style w:type="paragraph" w:styleId="Sumrio4">
    <w:name w:val="toc 4"/>
    <w:basedOn w:val="Normal"/>
    <w:next w:val="Normal"/>
    <w:autoRedefine/>
    <w:semiHidden/>
    <w:rsid w:val="00714A7B"/>
    <w:pPr>
      <w:ind w:left="720"/>
    </w:pPr>
    <w:rPr>
      <w:sz w:val="18"/>
      <w:szCs w:val="18"/>
    </w:rPr>
  </w:style>
  <w:style w:type="paragraph" w:styleId="Sumrio5">
    <w:name w:val="toc 5"/>
    <w:basedOn w:val="Normal"/>
    <w:next w:val="Normal"/>
    <w:autoRedefine/>
    <w:semiHidden/>
    <w:rsid w:val="00714A7B"/>
    <w:pPr>
      <w:ind w:left="960"/>
    </w:pPr>
    <w:rPr>
      <w:sz w:val="18"/>
      <w:szCs w:val="18"/>
    </w:rPr>
  </w:style>
  <w:style w:type="paragraph" w:styleId="Sumrio6">
    <w:name w:val="toc 6"/>
    <w:basedOn w:val="Normal"/>
    <w:next w:val="Normal"/>
    <w:autoRedefine/>
    <w:semiHidden/>
    <w:rsid w:val="00714A7B"/>
    <w:pPr>
      <w:ind w:left="1200"/>
    </w:pPr>
    <w:rPr>
      <w:sz w:val="18"/>
      <w:szCs w:val="18"/>
    </w:rPr>
  </w:style>
  <w:style w:type="paragraph" w:styleId="Sumrio7">
    <w:name w:val="toc 7"/>
    <w:basedOn w:val="Normal"/>
    <w:next w:val="Normal"/>
    <w:autoRedefine/>
    <w:semiHidden/>
    <w:rsid w:val="00714A7B"/>
    <w:pPr>
      <w:ind w:left="1440"/>
    </w:pPr>
    <w:rPr>
      <w:sz w:val="18"/>
      <w:szCs w:val="18"/>
    </w:rPr>
  </w:style>
  <w:style w:type="paragraph" w:styleId="Sumrio8">
    <w:name w:val="toc 8"/>
    <w:basedOn w:val="Normal"/>
    <w:next w:val="Normal"/>
    <w:autoRedefine/>
    <w:semiHidden/>
    <w:rsid w:val="00714A7B"/>
    <w:pPr>
      <w:ind w:left="1680"/>
    </w:pPr>
    <w:rPr>
      <w:sz w:val="18"/>
      <w:szCs w:val="18"/>
    </w:rPr>
  </w:style>
  <w:style w:type="paragraph" w:styleId="Sumrio9">
    <w:name w:val="toc 9"/>
    <w:basedOn w:val="Normal"/>
    <w:next w:val="Normal"/>
    <w:autoRedefine/>
    <w:semiHidden/>
    <w:rsid w:val="00714A7B"/>
    <w:pPr>
      <w:ind w:left="1920"/>
    </w:pPr>
    <w:rPr>
      <w:sz w:val="18"/>
      <w:szCs w:val="18"/>
    </w:rPr>
  </w:style>
  <w:style w:type="paragraph" w:customStyle="1" w:styleId="References">
    <w:name w:val="References"/>
    <w:rsid w:val="00714A7B"/>
    <w:pPr>
      <w:spacing w:line="180" w:lineRule="atLeast"/>
      <w:ind w:left="284" w:hanging="284"/>
      <w:jc w:val="both"/>
    </w:pPr>
    <w:rPr>
      <w:noProof/>
      <w:lang w:val="en-US" w:eastAsia="ja-JP"/>
    </w:rPr>
  </w:style>
  <w:style w:type="paragraph" w:customStyle="1" w:styleId="EquationLine">
    <w:name w:val="Equation Line"/>
    <w:next w:val="SectionBody"/>
    <w:rsid w:val="00714A7B"/>
    <w:pPr>
      <w:tabs>
        <w:tab w:val="right" w:pos="6804"/>
      </w:tabs>
      <w:ind w:firstLine="340"/>
    </w:pPr>
    <w:rPr>
      <w:sz w:val="18"/>
      <w:lang w:val="en-US" w:eastAsia="ja-JP"/>
    </w:rPr>
  </w:style>
  <w:style w:type="paragraph" w:customStyle="1" w:styleId="SectionHeader">
    <w:name w:val="Section Header"/>
    <w:next w:val="SectionBody"/>
    <w:rsid w:val="00714A7B"/>
    <w:pPr>
      <w:keepLines/>
    </w:pPr>
    <w:rPr>
      <w:b/>
      <w:noProof/>
      <w:lang w:val="en-US" w:eastAsia="ja-JP"/>
    </w:rPr>
  </w:style>
  <w:style w:type="paragraph" w:customStyle="1" w:styleId="FigureCaption">
    <w:name w:val="Figure Caption"/>
    <w:basedOn w:val="SectionBody"/>
    <w:rsid w:val="00714A7B"/>
    <w:pPr>
      <w:ind w:left="737" w:hanging="737"/>
      <w:jc w:val="left"/>
    </w:pPr>
  </w:style>
  <w:style w:type="paragraph" w:customStyle="1" w:styleId="TituloCapitulo0">
    <w:name w:val="TituloCapitulo"/>
    <w:basedOn w:val="TituloCapitulo"/>
    <w:autoRedefine/>
    <w:rsid w:val="00714A7B"/>
    <w:pPr>
      <w:jc w:val="right"/>
    </w:pPr>
    <w:rPr>
      <w:sz w:val="36"/>
      <w:szCs w:val="36"/>
    </w:rPr>
  </w:style>
  <w:style w:type="paragraph" w:customStyle="1" w:styleId="EstiloCorpodetextoJustificado">
    <w:name w:val="Estilo Corpo de texto + Justificado"/>
    <w:basedOn w:val="Corpodetexto"/>
    <w:autoRedefine/>
    <w:rsid w:val="00B0627D"/>
  </w:style>
  <w:style w:type="character" w:styleId="Forte">
    <w:name w:val="Strong"/>
    <w:basedOn w:val="Fontepargpadro"/>
    <w:qFormat/>
    <w:rsid w:val="00F058D7"/>
    <w:rPr>
      <w:b/>
      <w:bCs/>
    </w:rPr>
  </w:style>
  <w:style w:type="paragraph" w:customStyle="1" w:styleId="Capitulo">
    <w:name w:val="Capitulo"/>
    <w:basedOn w:val="NormalWeb"/>
    <w:rsid w:val="005A202C"/>
    <w:pPr>
      <w:spacing w:before="480" w:beforeAutospacing="0" w:after="0" w:afterAutospacing="0"/>
      <w:jc w:val="both"/>
    </w:pPr>
    <w:rPr>
      <w:rFonts w:ascii="Verdana" w:hAnsi="Verdana"/>
      <w:b/>
      <w:bCs/>
    </w:rPr>
  </w:style>
  <w:style w:type="paragraph" w:customStyle="1" w:styleId="capitulo-titulo">
    <w:name w:val="capitulo-titulo"/>
    <w:basedOn w:val="NormalWeb"/>
    <w:rsid w:val="005A202C"/>
    <w:pPr>
      <w:spacing w:before="0" w:beforeAutospacing="0" w:after="240" w:afterAutospacing="0"/>
      <w:jc w:val="both"/>
    </w:pPr>
    <w:rPr>
      <w:rFonts w:ascii="Verdana" w:hAnsi="Verdana"/>
      <w:b/>
      <w:color w:val="FF0000"/>
      <w:sz w:val="20"/>
      <w:szCs w:val="20"/>
    </w:rPr>
  </w:style>
  <w:style w:type="paragraph" w:styleId="Textodenotaderodap">
    <w:name w:val="footnote text"/>
    <w:basedOn w:val="Normal"/>
    <w:semiHidden/>
    <w:rsid w:val="005A202C"/>
    <w:rPr>
      <w:sz w:val="20"/>
      <w:szCs w:val="20"/>
    </w:rPr>
  </w:style>
  <w:style w:type="character" w:styleId="Refdenotaderodap">
    <w:name w:val="footnote reference"/>
    <w:basedOn w:val="Fontepargpadro"/>
    <w:semiHidden/>
    <w:rsid w:val="005A202C"/>
    <w:rPr>
      <w:vertAlign w:val="superscript"/>
    </w:rPr>
  </w:style>
  <w:style w:type="paragraph" w:customStyle="1" w:styleId="IntroCap">
    <w:name w:val="Intro_Cap"/>
    <w:basedOn w:val="Corpodetexto"/>
    <w:rsid w:val="00D80252"/>
    <w:pPr>
      <w:spacing w:line="240" w:lineRule="auto"/>
      <w:ind w:left="4253"/>
    </w:pPr>
    <w:rPr>
      <w:i/>
    </w:rPr>
  </w:style>
  <w:style w:type="paragraph" w:customStyle="1" w:styleId="Recuodecorpodetexto1">
    <w:name w:val="Recuo de corpo de texto1"/>
    <w:basedOn w:val="Normal"/>
    <w:rsid w:val="00382110"/>
    <w:pPr>
      <w:spacing w:line="360" w:lineRule="auto"/>
      <w:ind w:left="1490" w:hanging="1490"/>
    </w:pPr>
    <w:rPr>
      <w:szCs w:val="20"/>
    </w:rPr>
  </w:style>
  <w:style w:type="character" w:styleId="Refdecomentrio">
    <w:name w:val="annotation reference"/>
    <w:basedOn w:val="Fontepargpadro"/>
    <w:semiHidden/>
    <w:rsid w:val="00093878"/>
    <w:rPr>
      <w:sz w:val="16"/>
      <w:szCs w:val="16"/>
    </w:rPr>
  </w:style>
  <w:style w:type="paragraph" w:styleId="Textodecomentrio">
    <w:name w:val="annotation text"/>
    <w:basedOn w:val="Normal"/>
    <w:semiHidden/>
    <w:rsid w:val="00093878"/>
    <w:rPr>
      <w:sz w:val="20"/>
      <w:szCs w:val="20"/>
    </w:rPr>
  </w:style>
  <w:style w:type="paragraph" w:styleId="Assuntodocomentrio">
    <w:name w:val="annotation subject"/>
    <w:basedOn w:val="Textodecomentrio"/>
    <w:next w:val="Textodecomentrio"/>
    <w:semiHidden/>
    <w:rsid w:val="00093878"/>
    <w:rPr>
      <w:b/>
      <w:bCs/>
    </w:rPr>
  </w:style>
  <w:style w:type="paragraph" w:styleId="Textodebalo">
    <w:name w:val="Balloon Text"/>
    <w:basedOn w:val="Normal"/>
    <w:semiHidden/>
    <w:rsid w:val="000938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w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geocites.com/~sabio/interacao/alelopatia.htm" TargetMode="External"/><Relationship Id="rId2" Type="http://schemas.openxmlformats.org/officeDocument/2006/relationships/styles" Target="styles.xml"/><Relationship Id="rId16" Type="http://schemas.openxmlformats.org/officeDocument/2006/relationships/image" Target="media/image4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233;dipo\Documents\Meus%20arquivos%20recebidos\template_relatorios_tg(1).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template_relatorios_tg(1)</Template>
  <TotalTime>33</TotalTime>
  <Pages>1</Pages>
  <Words>6928</Words>
  <Characters>37414</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PROPOSTA DE REGRAS PARA PROJETO DE GRADUAÇÃO</vt:lpstr>
    </vt:vector>
  </TitlesOfParts>
  <Company>Grupo Capivara</Company>
  <LinksUpToDate>false</LinksUpToDate>
  <CharactersWithSpaces>44254</CharactersWithSpaces>
  <SharedDoc>false</SharedDoc>
  <HLinks>
    <vt:vector size="240" baseType="variant">
      <vt:variant>
        <vt:i4>6619183</vt:i4>
      </vt:variant>
      <vt:variant>
        <vt:i4>243</vt:i4>
      </vt:variant>
      <vt:variant>
        <vt:i4>0</vt:i4>
      </vt:variant>
      <vt:variant>
        <vt:i4>5</vt:i4>
      </vt:variant>
      <vt:variant>
        <vt:lpwstr>http://www.geocites.com/~sabio/interacao/alelopatia.htm</vt:lpwstr>
      </vt:variant>
      <vt:variant>
        <vt:lpwstr/>
      </vt:variant>
      <vt:variant>
        <vt:i4>1179703</vt:i4>
      </vt:variant>
      <vt:variant>
        <vt:i4>230</vt:i4>
      </vt:variant>
      <vt:variant>
        <vt:i4>0</vt:i4>
      </vt:variant>
      <vt:variant>
        <vt:i4>5</vt:i4>
      </vt:variant>
      <vt:variant>
        <vt:lpwstr/>
      </vt:variant>
      <vt:variant>
        <vt:lpwstr>_Toc105201367</vt:lpwstr>
      </vt:variant>
      <vt:variant>
        <vt:i4>1179703</vt:i4>
      </vt:variant>
      <vt:variant>
        <vt:i4>224</vt:i4>
      </vt:variant>
      <vt:variant>
        <vt:i4>0</vt:i4>
      </vt:variant>
      <vt:variant>
        <vt:i4>5</vt:i4>
      </vt:variant>
      <vt:variant>
        <vt:lpwstr/>
      </vt:variant>
      <vt:variant>
        <vt:lpwstr>_Toc105201366</vt:lpwstr>
      </vt:variant>
      <vt:variant>
        <vt:i4>1179703</vt:i4>
      </vt:variant>
      <vt:variant>
        <vt:i4>218</vt:i4>
      </vt:variant>
      <vt:variant>
        <vt:i4>0</vt:i4>
      </vt:variant>
      <vt:variant>
        <vt:i4>5</vt:i4>
      </vt:variant>
      <vt:variant>
        <vt:lpwstr/>
      </vt:variant>
      <vt:variant>
        <vt:lpwstr>_Toc105201365</vt:lpwstr>
      </vt:variant>
      <vt:variant>
        <vt:i4>1179703</vt:i4>
      </vt:variant>
      <vt:variant>
        <vt:i4>212</vt:i4>
      </vt:variant>
      <vt:variant>
        <vt:i4>0</vt:i4>
      </vt:variant>
      <vt:variant>
        <vt:i4>5</vt:i4>
      </vt:variant>
      <vt:variant>
        <vt:lpwstr/>
      </vt:variant>
      <vt:variant>
        <vt:lpwstr>_Toc105201364</vt:lpwstr>
      </vt:variant>
      <vt:variant>
        <vt:i4>1179703</vt:i4>
      </vt:variant>
      <vt:variant>
        <vt:i4>206</vt:i4>
      </vt:variant>
      <vt:variant>
        <vt:i4>0</vt:i4>
      </vt:variant>
      <vt:variant>
        <vt:i4>5</vt:i4>
      </vt:variant>
      <vt:variant>
        <vt:lpwstr/>
      </vt:variant>
      <vt:variant>
        <vt:lpwstr>_Toc105201363</vt:lpwstr>
      </vt:variant>
      <vt:variant>
        <vt:i4>1179703</vt:i4>
      </vt:variant>
      <vt:variant>
        <vt:i4>200</vt:i4>
      </vt:variant>
      <vt:variant>
        <vt:i4>0</vt:i4>
      </vt:variant>
      <vt:variant>
        <vt:i4>5</vt:i4>
      </vt:variant>
      <vt:variant>
        <vt:lpwstr/>
      </vt:variant>
      <vt:variant>
        <vt:lpwstr>_Toc105201362</vt:lpwstr>
      </vt:variant>
      <vt:variant>
        <vt:i4>1179703</vt:i4>
      </vt:variant>
      <vt:variant>
        <vt:i4>194</vt:i4>
      </vt:variant>
      <vt:variant>
        <vt:i4>0</vt:i4>
      </vt:variant>
      <vt:variant>
        <vt:i4>5</vt:i4>
      </vt:variant>
      <vt:variant>
        <vt:lpwstr/>
      </vt:variant>
      <vt:variant>
        <vt:lpwstr>_Toc105201361</vt:lpwstr>
      </vt:variant>
      <vt:variant>
        <vt:i4>1179703</vt:i4>
      </vt:variant>
      <vt:variant>
        <vt:i4>188</vt:i4>
      </vt:variant>
      <vt:variant>
        <vt:i4>0</vt:i4>
      </vt:variant>
      <vt:variant>
        <vt:i4>5</vt:i4>
      </vt:variant>
      <vt:variant>
        <vt:lpwstr/>
      </vt:variant>
      <vt:variant>
        <vt:lpwstr>_Toc105201360</vt:lpwstr>
      </vt:variant>
      <vt:variant>
        <vt:i4>1114167</vt:i4>
      </vt:variant>
      <vt:variant>
        <vt:i4>182</vt:i4>
      </vt:variant>
      <vt:variant>
        <vt:i4>0</vt:i4>
      </vt:variant>
      <vt:variant>
        <vt:i4>5</vt:i4>
      </vt:variant>
      <vt:variant>
        <vt:lpwstr/>
      </vt:variant>
      <vt:variant>
        <vt:lpwstr>_Toc105201359</vt:lpwstr>
      </vt:variant>
      <vt:variant>
        <vt:i4>1114167</vt:i4>
      </vt:variant>
      <vt:variant>
        <vt:i4>176</vt:i4>
      </vt:variant>
      <vt:variant>
        <vt:i4>0</vt:i4>
      </vt:variant>
      <vt:variant>
        <vt:i4>5</vt:i4>
      </vt:variant>
      <vt:variant>
        <vt:lpwstr/>
      </vt:variant>
      <vt:variant>
        <vt:lpwstr>_Toc105201358</vt:lpwstr>
      </vt:variant>
      <vt:variant>
        <vt:i4>1114167</vt:i4>
      </vt:variant>
      <vt:variant>
        <vt:i4>170</vt:i4>
      </vt:variant>
      <vt:variant>
        <vt:i4>0</vt:i4>
      </vt:variant>
      <vt:variant>
        <vt:i4>5</vt:i4>
      </vt:variant>
      <vt:variant>
        <vt:lpwstr/>
      </vt:variant>
      <vt:variant>
        <vt:lpwstr>_Toc105201357</vt:lpwstr>
      </vt:variant>
      <vt:variant>
        <vt:i4>1114167</vt:i4>
      </vt:variant>
      <vt:variant>
        <vt:i4>164</vt:i4>
      </vt:variant>
      <vt:variant>
        <vt:i4>0</vt:i4>
      </vt:variant>
      <vt:variant>
        <vt:i4>5</vt:i4>
      </vt:variant>
      <vt:variant>
        <vt:lpwstr/>
      </vt:variant>
      <vt:variant>
        <vt:lpwstr>_Toc105201356</vt:lpwstr>
      </vt:variant>
      <vt:variant>
        <vt:i4>1114167</vt:i4>
      </vt:variant>
      <vt:variant>
        <vt:i4>158</vt:i4>
      </vt:variant>
      <vt:variant>
        <vt:i4>0</vt:i4>
      </vt:variant>
      <vt:variant>
        <vt:i4>5</vt:i4>
      </vt:variant>
      <vt:variant>
        <vt:lpwstr/>
      </vt:variant>
      <vt:variant>
        <vt:lpwstr>_Toc105201355</vt:lpwstr>
      </vt:variant>
      <vt:variant>
        <vt:i4>1114167</vt:i4>
      </vt:variant>
      <vt:variant>
        <vt:i4>152</vt:i4>
      </vt:variant>
      <vt:variant>
        <vt:i4>0</vt:i4>
      </vt:variant>
      <vt:variant>
        <vt:i4>5</vt:i4>
      </vt:variant>
      <vt:variant>
        <vt:lpwstr/>
      </vt:variant>
      <vt:variant>
        <vt:lpwstr>_Toc105201354</vt:lpwstr>
      </vt:variant>
      <vt:variant>
        <vt:i4>1114167</vt:i4>
      </vt:variant>
      <vt:variant>
        <vt:i4>146</vt:i4>
      </vt:variant>
      <vt:variant>
        <vt:i4>0</vt:i4>
      </vt:variant>
      <vt:variant>
        <vt:i4>5</vt:i4>
      </vt:variant>
      <vt:variant>
        <vt:lpwstr/>
      </vt:variant>
      <vt:variant>
        <vt:lpwstr>_Toc105201353</vt:lpwstr>
      </vt:variant>
      <vt:variant>
        <vt:i4>1114167</vt:i4>
      </vt:variant>
      <vt:variant>
        <vt:i4>140</vt:i4>
      </vt:variant>
      <vt:variant>
        <vt:i4>0</vt:i4>
      </vt:variant>
      <vt:variant>
        <vt:i4>5</vt:i4>
      </vt:variant>
      <vt:variant>
        <vt:lpwstr/>
      </vt:variant>
      <vt:variant>
        <vt:lpwstr>_Toc105201352</vt:lpwstr>
      </vt:variant>
      <vt:variant>
        <vt:i4>1114167</vt:i4>
      </vt:variant>
      <vt:variant>
        <vt:i4>134</vt:i4>
      </vt:variant>
      <vt:variant>
        <vt:i4>0</vt:i4>
      </vt:variant>
      <vt:variant>
        <vt:i4>5</vt:i4>
      </vt:variant>
      <vt:variant>
        <vt:lpwstr/>
      </vt:variant>
      <vt:variant>
        <vt:lpwstr>_Toc105201351</vt:lpwstr>
      </vt:variant>
      <vt:variant>
        <vt:i4>1114167</vt:i4>
      </vt:variant>
      <vt:variant>
        <vt:i4>128</vt:i4>
      </vt:variant>
      <vt:variant>
        <vt:i4>0</vt:i4>
      </vt:variant>
      <vt:variant>
        <vt:i4>5</vt:i4>
      </vt:variant>
      <vt:variant>
        <vt:lpwstr/>
      </vt:variant>
      <vt:variant>
        <vt:lpwstr>_Toc105201350</vt:lpwstr>
      </vt:variant>
      <vt:variant>
        <vt:i4>1048631</vt:i4>
      </vt:variant>
      <vt:variant>
        <vt:i4>122</vt:i4>
      </vt:variant>
      <vt:variant>
        <vt:i4>0</vt:i4>
      </vt:variant>
      <vt:variant>
        <vt:i4>5</vt:i4>
      </vt:variant>
      <vt:variant>
        <vt:lpwstr/>
      </vt:variant>
      <vt:variant>
        <vt:lpwstr>_Toc105201349</vt:lpwstr>
      </vt:variant>
      <vt:variant>
        <vt:i4>1048631</vt:i4>
      </vt:variant>
      <vt:variant>
        <vt:i4>116</vt:i4>
      </vt:variant>
      <vt:variant>
        <vt:i4>0</vt:i4>
      </vt:variant>
      <vt:variant>
        <vt:i4>5</vt:i4>
      </vt:variant>
      <vt:variant>
        <vt:lpwstr/>
      </vt:variant>
      <vt:variant>
        <vt:lpwstr>_Toc105201348</vt:lpwstr>
      </vt:variant>
      <vt:variant>
        <vt:i4>1048631</vt:i4>
      </vt:variant>
      <vt:variant>
        <vt:i4>110</vt:i4>
      </vt:variant>
      <vt:variant>
        <vt:i4>0</vt:i4>
      </vt:variant>
      <vt:variant>
        <vt:i4>5</vt:i4>
      </vt:variant>
      <vt:variant>
        <vt:lpwstr/>
      </vt:variant>
      <vt:variant>
        <vt:lpwstr>_Toc105201347</vt:lpwstr>
      </vt:variant>
      <vt:variant>
        <vt:i4>1048631</vt:i4>
      </vt:variant>
      <vt:variant>
        <vt:i4>104</vt:i4>
      </vt:variant>
      <vt:variant>
        <vt:i4>0</vt:i4>
      </vt:variant>
      <vt:variant>
        <vt:i4>5</vt:i4>
      </vt:variant>
      <vt:variant>
        <vt:lpwstr/>
      </vt:variant>
      <vt:variant>
        <vt:lpwstr>_Toc105201346</vt:lpwstr>
      </vt:variant>
      <vt:variant>
        <vt:i4>1048631</vt:i4>
      </vt:variant>
      <vt:variant>
        <vt:i4>98</vt:i4>
      </vt:variant>
      <vt:variant>
        <vt:i4>0</vt:i4>
      </vt:variant>
      <vt:variant>
        <vt:i4>5</vt:i4>
      </vt:variant>
      <vt:variant>
        <vt:lpwstr/>
      </vt:variant>
      <vt:variant>
        <vt:lpwstr>_Toc105201345</vt:lpwstr>
      </vt:variant>
      <vt:variant>
        <vt:i4>1048631</vt:i4>
      </vt:variant>
      <vt:variant>
        <vt:i4>92</vt:i4>
      </vt:variant>
      <vt:variant>
        <vt:i4>0</vt:i4>
      </vt:variant>
      <vt:variant>
        <vt:i4>5</vt:i4>
      </vt:variant>
      <vt:variant>
        <vt:lpwstr/>
      </vt:variant>
      <vt:variant>
        <vt:lpwstr>_Toc105201344</vt:lpwstr>
      </vt:variant>
      <vt:variant>
        <vt:i4>1048631</vt:i4>
      </vt:variant>
      <vt:variant>
        <vt:i4>86</vt:i4>
      </vt:variant>
      <vt:variant>
        <vt:i4>0</vt:i4>
      </vt:variant>
      <vt:variant>
        <vt:i4>5</vt:i4>
      </vt:variant>
      <vt:variant>
        <vt:lpwstr/>
      </vt:variant>
      <vt:variant>
        <vt:lpwstr>_Toc105201343</vt:lpwstr>
      </vt:variant>
      <vt:variant>
        <vt:i4>1048631</vt:i4>
      </vt:variant>
      <vt:variant>
        <vt:i4>80</vt:i4>
      </vt:variant>
      <vt:variant>
        <vt:i4>0</vt:i4>
      </vt:variant>
      <vt:variant>
        <vt:i4>5</vt:i4>
      </vt:variant>
      <vt:variant>
        <vt:lpwstr/>
      </vt:variant>
      <vt:variant>
        <vt:lpwstr>_Toc105201342</vt:lpwstr>
      </vt:variant>
      <vt:variant>
        <vt:i4>1048631</vt:i4>
      </vt:variant>
      <vt:variant>
        <vt:i4>74</vt:i4>
      </vt:variant>
      <vt:variant>
        <vt:i4>0</vt:i4>
      </vt:variant>
      <vt:variant>
        <vt:i4>5</vt:i4>
      </vt:variant>
      <vt:variant>
        <vt:lpwstr/>
      </vt:variant>
      <vt:variant>
        <vt:lpwstr>_Toc105201341</vt:lpwstr>
      </vt:variant>
      <vt:variant>
        <vt:i4>1048631</vt:i4>
      </vt:variant>
      <vt:variant>
        <vt:i4>68</vt:i4>
      </vt:variant>
      <vt:variant>
        <vt:i4>0</vt:i4>
      </vt:variant>
      <vt:variant>
        <vt:i4>5</vt:i4>
      </vt:variant>
      <vt:variant>
        <vt:lpwstr/>
      </vt:variant>
      <vt:variant>
        <vt:lpwstr>_Toc105201340</vt:lpwstr>
      </vt:variant>
      <vt:variant>
        <vt:i4>1507383</vt:i4>
      </vt:variant>
      <vt:variant>
        <vt:i4>62</vt:i4>
      </vt:variant>
      <vt:variant>
        <vt:i4>0</vt:i4>
      </vt:variant>
      <vt:variant>
        <vt:i4>5</vt:i4>
      </vt:variant>
      <vt:variant>
        <vt:lpwstr/>
      </vt:variant>
      <vt:variant>
        <vt:lpwstr>_Toc105201339</vt:lpwstr>
      </vt:variant>
      <vt:variant>
        <vt:i4>1507383</vt:i4>
      </vt:variant>
      <vt:variant>
        <vt:i4>56</vt:i4>
      </vt:variant>
      <vt:variant>
        <vt:i4>0</vt:i4>
      </vt:variant>
      <vt:variant>
        <vt:i4>5</vt:i4>
      </vt:variant>
      <vt:variant>
        <vt:lpwstr/>
      </vt:variant>
      <vt:variant>
        <vt:lpwstr>_Toc105201338</vt:lpwstr>
      </vt:variant>
      <vt:variant>
        <vt:i4>1507383</vt:i4>
      </vt:variant>
      <vt:variant>
        <vt:i4>50</vt:i4>
      </vt:variant>
      <vt:variant>
        <vt:i4>0</vt:i4>
      </vt:variant>
      <vt:variant>
        <vt:i4>5</vt:i4>
      </vt:variant>
      <vt:variant>
        <vt:lpwstr/>
      </vt:variant>
      <vt:variant>
        <vt:lpwstr>_Toc105201337</vt:lpwstr>
      </vt:variant>
      <vt:variant>
        <vt:i4>1507383</vt:i4>
      </vt:variant>
      <vt:variant>
        <vt:i4>44</vt:i4>
      </vt:variant>
      <vt:variant>
        <vt:i4>0</vt:i4>
      </vt:variant>
      <vt:variant>
        <vt:i4>5</vt:i4>
      </vt:variant>
      <vt:variant>
        <vt:lpwstr/>
      </vt:variant>
      <vt:variant>
        <vt:lpwstr>_Toc105201336</vt:lpwstr>
      </vt:variant>
      <vt:variant>
        <vt:i4>1507383</vt:i4>
      </vt:variant>
      <vt:variant>
        <vt:i4>38</vt:i4>
      </vt:variant>
      <vt:variant>
        <vt:i4>0</vt:i4>
      </vt:variant>
      <vt:variant>
        <vt:i4>5</vt:i4>
      </vt:variant>
      <vt:variant>
        <vt:lpwstr/>
      </vt:variant>
      <vt:variant>
        <vt:lpwstr>_Toc105201335</vt:lpwstr>
      </vt:variant>
      <vt:variant>
        <vt:i4>1507383</vt:i4>
      </vt:variant>
      <vt:variant>
        <vt:i4>32</vt:i4>
      </vt:variant>
      <vt:variant>
        <vt:i4>0</vt:i4>
      </vt:variant>
      <vt:variant>
        <vt:i4>5</vt:i4>
      </vt:variant>
      <vt:variant>
        <vt:lpwstr/>
      </vt:variant>
      <vt:variant>
        <vt:lpwstr>_Toc105201334</vt:lpwstr>
      </vt:variant>
      <vt:variant>
        <vt:i4>1507383</vt:i4>
      </vt:variant>
      <vt:variant>
        <vt:i4>26</vt:i4>
      </vt:variant>
      <vt:variant>
        <vt:i4>0</vt:i4>
      </vt:variant>
      <vt:variant>
        <vt:i4>5</vt:i4>
      </vt:variant>
      <vt:variant>
        <vt:lpwstr/>
      </vt:variant>
      <vt:variant>
        <vt:lpwstr>_Toc105201333</vt:lpwstr>
      </vt:variant>
      <vt:variant>
        <vt:i4>1507383</vt:i4>
      </vt:variant>
      <vt:variant>
        <vt:i4>20</vt:i4>
      </vt:variant>
      <vt:variant>
        <vt:i4>0</vt:i4>
      </vt:variant>
      <vt:variant>
        <vt:i4>5</vt:i4>
      </vt:variant>
      <vt:variant>
        <vt:lpwstr/>
      </vt:variant>
      <vt:variant>
        <vt:lpwstr>_Toc105201332</vt:lpwstr>
      </vt:variant>
      <vt:variant>
        <vt:i4>1507383</vt:i4>
      </vt:variant>
      <vt:variant>
        <vt:i4>14</vt:i4>
      </vt:variant>
      <vt:variant>
        <vt:i4>0</vt:i4>
      </vt:variant>
      <vt:variant>
        <vt:i4>5</vt:i4>
      </vt:variant>
      <vt:variant>
        <vt:lpwstr/>
      </vt:variant>
      <vt:variant>
        <vt:lpwstr>_Toc105201331</vt:lpwstr>
      </vt:variant>
      <vt:variant>
        <vt:i4>1507383</vt:i4>
      </vt:variant>
      <vt:variant>
        <vt:i4>8</vt:i4>
      </vt:variant>
      <vt:variant>
        <vt:i4>0</vt:i4>
      </vt:variant>
      <vt:variant>
        <vt:i4>5</vt:i4>
      </vt:variant>
      <vt:variant>
        <vt:lpwstr/>
      </vt:variant>
      <vt:variant>
        <vt:lpwstr>_Toc105201330</vt:lpwstr>
      </vt:variant>
      <vt:variant>
        <vt:i4>1441847</vt:i4>
      </vt:variant>
      <vt:variant>
        <vt:i4>2</vt:i4>
      </vt:variant>
      <vt:variant>
        <vt:i4>0</vt:i4>
      </vt:variant>
      <vt:variant>
        <vt:i4>5</vt:i4>
      </vt:variant>
      <vt:variant>
        <vt:lpwstr/>
      </vt:variant>
      <vt:variant>
        <vt:lpwstr>_Toc105201329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DE REGRAS PARA PROJETO DE GRADUAÇÃO</dc:title>
  <dc:creator>Hédipo</dc:creator>
  <cp:lastModifiedBy>Lucas Oliveira</cp:lastModifiedBy>
  <cp:revision>11</cp:revision>
  <cp:lastPrinted>2013-12-18T13:32:00Z</cp:lastPrinted>
  <dcterms:created xsi:type="dcterms:W3CDTF">2013-12-18T02:54:00Z</dcterms:created>
  <dcterms:modified xsi:type="dcterms:W3CDTF">2013-12-18T13:34:00Z</dcterms:modified>
</cp:coreProperties>
</file>